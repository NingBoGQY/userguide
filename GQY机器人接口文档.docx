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F4A" w:rsidRDefault="000D4F4A" w:rsidP="00D0376D">
      <w:pPr>
        <w:pStyle w:val="a4"/>
      </w:pPr>
    </w:p>
    <w:p w:rsidR="000D4F4A" w:rsidRDefault="000D4F4A" w:rsidP="00D0376D">
      <w:pPr>
        <w:pStyle w:val="a4"/>
      </w:pPr>
    </w:p>
    <w:p w:rsidR="00D0376D" w:rsidRDefault="00D0376D" w:rsidP="00D0376D">
      <w:pPr>
        <w:pStyle w:val="a4"/>
      </w:pPr>
      <w:bookmarkStart w:id="0" w:name="_Toc516497237"/>
      <w:r>
        <w:rPr>
          <w:rFonts w:hint="eastAsia"/>
        </w:rPr>
        <w:t>GQY</w:t>
      </w:r>
      <w:r>
        <w:rPr>
          <w:rFonts w:hint="eastAsia"/>
        </w:rPr>
        <w:t>机器人</w:t>
      </w:r>
      <w:r w:rsidR="006234F4">
        <w:rPr>
          <w:rFonts w:hint="eastAsia"/>
        </w:rPr>
        <w:t>接口</w:t>
      </w:r>
      <w:r>
        <w:rPr>
          <w:rFonts w:hint="eastAsia"/>
        </w:rPr>
        <w:t>文档</w:t>
      </w:r>
      <w:bookmarkEnd w:id="0"/>
    </w:p>
    <w:p w:rsidR="00537612" w:rsidRPr="00264C61" w:rsidRDefault="00537612" w:rsidP="00537612">
      <w:pPr>
        <w:jc w:val="center"/>
        <w:rPr>
          <w:rFonts w:asciiTheme="minorEastAsia" w:hAnsiTheme="minorEastAsia"/>
        </w:rPr>
      </w:pPr>
      <w:r w:rsidRPr="00264C61">
        <w:rPr>
          <w:rFonts w:asciiTheme="minorEastAsia" w:hAnsiTheme="minorEastAsia" w:hint="eastAsia"/>
        </w:rPr>
        <w:t>(试用版)</w:t>
      </w:r>
    </w:p>
    <w:p w:rsidR="00D0376D" w:rsidRDefault="00D0376D" w:rsidP="00D0376D"/>
    <w:p w:rsidR="0052171D" w:rsidRPr="0052171D" w:rsidRDefault="0052171D" w:rsidP="00D0376D"/>
    <w:p w:rsidR="00D0376D" w:rsidRDefault="00D0376D" w:rsidP="00D0376D"/>
    <w:p w:rsidR="00D0376D" w:rsidRDefault="00D0376D" w:rsidP="00D0376D"/>
    <w:p w:rsidR="00D0376D" w:rsidRDefault="00D0376D" w:rsidP="00D0376D"/>
    <w:p w:rsidR="00D0376D" w:rsidRDefault="00D0376D" w:rsidP="00D0376D"/>
    <w:p w:rsidR="00D0376D" w:rsidRDefault="00D0376D" w:rsidP="00D0376D"/>
    <w:p w:rsidR="000D4F4A" w:rsidRDefault="000D4F4A" w:rsidP="00D0376D">
      <w:pPr>
        <w:jc w:val="center"/>
      </w:pPr>
    </w:p>
    <w:p w:rsidR="000D4F4A" w:rsidRDefault="000D4F4A" w:rsidP="00D0376D">
      <w:pPr>
        <w:jc w:val="center"/>
      </w:pPr>
    </w:p>
    <w:p w:rsidR="000D4F4A" w:rsidRDefault="000D4F4A" w:rsidP="00D0376D">
      <w:pPr>
        <w:jc w:val="center"/>
      </w:pPr>
    </w:p>
    <w:p w:rsidR="000D4F4A" w:rsidRDefault="000D4F4A" w:rsidP="00D0376D">
      <w:pPr>
        <w:jc w:val="center"/>
      </w:pPr>
    </w:p>
    <w:p w:rsidR="000D4F4A" w:rsidRDefault="000D4F4A" w:rsidP="00D0376D">
      <w:pPr>
        <w:jc w:val="center"/>
      </w:pPr>
    </w:p>
    <w:p w:rsidR="000D4F4A" w:rsidRDefault="000D4F4A" w:rsidP="00D0376D">
      <w:pPr>
        <w:jc w:val="center"/>
      </w:pPr>
    </w:p>
    <w:p w:rsidR="000D4F4A" w:rsidRDefault="000D4F4A" w:rsidP="00D0376D">
      <w:pPr>
        <w:jc w:val="center"/>
      </w:pPr>
    </w:p>
    <w:p w:rsidR="000D4F4A" w:rsidRDefault="000D4F4A" w:rsidP="00D0376D">
      <w:pPr>
        <w:jc w:val="center"/>
      </w:pPr>
    </w:p>
    <w:p w:rsidR="00D0376D" w:rsidRDefault="00530AEC" w:rsidP="00D0376D">
      <w:pPr>
        <w:jc w:val="center"/>
      </w:pPr>
      <w:r>
        <w:rPr>
          <w:rFonts w:hint="eastAsia"/>
        </w:rPr>
        <w:t>宁波</w:t>
      </w:r>
      <w:r>
        <w:rPr>
          <w:rFonts w:hint="eastAsia"/>
        </w:rPr>
        <w:t>GQY</w:t>
      </w:r>
      <w:r>
        <w:rPr>
          <w:rFonts w:hint="eastAsia"/>
        </w:rPr>
        <w:t>视讯股份</w:t>
      </w:r>
      <w:r w:rsidR="00D0376D">
        <w:rPr>
          <w:rFonts w:hint="eastAsia"/>
        </w:rPr>
        <w:t>有限公司</w:t>
      </w:r>
    </w:p>
    <w:p w:rsidR="00D0376D" w:rsidRPr="00530AEC" w:rsidRDefault="00D0376D" w:rsidP="00D0376D"/>
    <w:p w:rsidR="00D0376D" w:rsidRDefault="00D0376D" w:rsidP="00D0376D"/>
    <w:p w:rsidR="00D0376D" w:rsidRDefault="00D0376D" w:rsidP="00D0376D"/>
    <w:p w:rsidR="00D0376D" w:rsidRDefault="00D0376D" w:rsidP="00D0376D"/>
    <w:p w:rsidR="00D0376D" w:rsidRDefault="00D0376D" w:rsidP="00D0376D"/>
    <w:p w:rsidR="00D0376D" w:rsidRDefault="00D0376D" w:rsidP="00D0376D"/>
    <w:p w:rsidR="00D0376D" w:rsidRDefault="00D0376D" w:rsidP="00D0376D"/>
    <w:p w:rsidR="00D0376D" w:rsidRDefault="00D0376D" w:rsidP="00D0376D"/>
    <w:p w:rsidR="00D0376D" w:rsidRDefault="00D0376D" w:rsidP="00D0376D"/>
    <w:p w:rsidR="00D0376D" w:rsidRDefault="00D0376D" w:rsidP="00D0376D"/>
    <w:p w:rsidR="00D0376D" w:rsidRDefault="00D0376D" w:rsidP="00D0376D"/>
    <w:p w:rsidR="00D0376D" w:rsidRDefault="00D0376D" w:rsidP="00D0376D"/>
    <w:p w:rsidR="000D4F4A" w:rsidRDefault="000D4F4A" w:rsidP="00D0376D"/>
    <w:p w:rsidR="000D4F4A" w:rsidRDefault="000D4F4A" w:rsidP="00D0376D"/>
    <w:p w:rsidR="000D4F4A" w:rsidRDefault="000D4F4A" w:rsidP="00D0376D"/>
    <w:p w:rsidR="000D4F4A" w:rsidRDefault="000D4F4A" w:rsidP="00D0376D"/>
    <w:p w:rsidR="00D0376D" w:rsidRDefault="00D0376D" w:rsidP="00D0376D"/>
    <w:p w:rsidR="00D0376D" w:rsidRDefault="00D0376D" w:rsidP="00D0376D"/>
    <w:p w:rsidR="00D0376D" w:rsidRDefault="00D0376D" w:rsidP="00D0376D"/>
    <w:p w:rsidR="00D0376D" w:rsidRPr="00110048" w:rsidRDefault="003E1AC0" w:rsidP="003E1AC0">
      <w:pPr>
        <w:jc w:val="center"/>
        <w:rPr>
          <w:b/>
          <w:sz w:val="30"/>
          <w:szCs w:val="30"/>
        </w:rPr>
      </w:pPr>
      <w:r w:rsidRPr="00110048">
        <w:rPr>
          <w:rFonts w:hint="eastAsia"/>
          <w:b/>
          <w:sz w:val="30"/>
          <w:szCs w:val="30"/>
        </w:rPr>
        <w:lastRenderedPageBreak/>
        <w:t>郑重声明</w:t>
      </w:r>
    </w:p>
    <w:p w:rsidR="003E1AC0" w:rsidRPr="003E1AC0" w:rsidRDefault="003E1AC0" w:rsidP="003E1AC0">
      <w:pPr>
        <w:jc w:val="center"/>
        <w:rPr>
          <w:sz w:val="48"/>
          <w:szCs w:val="48"/>
        </w:rPr>
      </w:pPr>
    </w:p>
    <w:p w:rsidR="00530AEC" w:rsidRDefault="00D0376D" w:rsidP="00530AEC">
      <w:pPr>
        <w:jc w:val="center"/>
      </w:pPr>
      <w:r w:rsidRPr="00264C61">
        <w:rPr>
          <w:sz w:val="24"/>
          <w:szCs w:val="24"/>
        </w:rPr>
        <w:t>本手册内容若有变动，恕不另行通知。未得到</w:t>
      </w:r>
      <w:r w:rsidR="00530AEC">
        <w:rPr>
          <w:rFonts w:hint="eastAsia"/>
        </w:rPr>
        <w:t>宁波</w:t>
      </w:r>
      <w:r w:rsidR="00530AEC">
        <w:rPr>
          <w:rFonts w:hint="eastAsia"/>
        </w:rPr>
        <w:t>GQY</w:t>
      </w:r>
      <w:r w:rsidR="00530AEC">
        <w:rPr>
          <w:rFonts w:hint="eastAsia"/>
        </w:rPr>
        <w:t>视讯股份有限公司</w:t>
      </w:r>
    </w:p>
    <w:p w:rsidR="00530AEC" w:rsidRDefault="00D0376D" w:rsidP="00530AEC">
      <w:pPr>
        <w:jc w:val="center"/>
      </w:pPr>
      <w:r w:rsidRPr="00264C61">
        <w:rPr>
          <w:sz w:val="24"/>
          <w:szCs w:val="24"/>
        </w:rPr>
        <w:t>明确的书面许可，不得为任何目的、以任何形式或手段（电子的或机械的）复制或传播手册的任何部分。本文档可能涉及</w:t>
      </w:r>
      <w:r w:rsidR="00530AEC">
        <w:rPr>
          <w:rFonts w:hint="eastAsia"/>
        </w:rPr>
        <w:t>宁波</w:t>
      </w:r>
      <w:r w:rsidR="00530AEC">
        <w:rPr>
          <w:rFonts w:hint="eastAsia"/>
        </w:rPr>
        <w:t>GQY</w:t>
      </w:r>
      <w:r w:rsidR="00530AEC">
        <w:rPr>
          <w:rFonts w:hint="eastAsia"/>
        </w:rPr>
        <w:t>视讯股份有限公司</w:t>
      </w:r>
    </w:p>
    <w:p w:rsidR="00D0376D" w:rsidRPr="00264C61" w:rsidRDefault="00D0376D" w:rsidP="006541C8">
      <w:pPr>
        <w:jc w:val="left"/>
        <w:rPr>
          <w:sz w:val="24"/>
          <w:szCs w:val="24"/>
        </w:rPr>
      </w:pPr>
      <w:r w:rsidRPr="00264C61">
        <w:rPr>
          <w:sz w:val="24"/>
          <w:szCs w:val="24"/>
        </w:rPr>
        <w:t>的专利（或正在申请的专利）、商标、版权或其他知识产权，除非得到</w:t>
      </w:r>
      <w:r w:rsidRPr="00264C61">
        <w:rPr>
          <w:rFonts w:hint="eastAsia"/>
          <w:sz w:val="24"/>
          <w:szCs w:val="24"/>
        </w:rPr>
        <w:t>新世纪机器人有限公司</w:t>
      </w:r>
      <w:r w:rsidRPr="00264C61">
        <w:rPr>
          <w:sz w:val="24"/>
          <w:szCs w:val="24"/>
        </w:rPr>
        <w:t>的明确书面许可协议，本文档不授予使用这些专利（或正在申请的专利）、商标、版权或其他知识产权的任何许可协议。本手册提及的其它产品和公司名称均可能是各自所有者的商标。</w:t>
      </w:r>
    </w:p>
    <w:p w:rsidR="00D0376D" w:rsidRPr="00264C61" w:rsidRDefault="00D0376D" w:rsidP="00D0376D">
      <w:pPr>
        <w:jc w:val="center"/>
        <w:rPr>
          <w:sz w:val="24"/>
          <w:szCs w:val="24"/>
        </w:rPr>
      </w:pPr>
    </w:p>
    <w:p w:rsidR="00D0376D" w:rsidRPr="00530AEC" w:rsidRDefault="00530AEC" w:rsidP="00530AEC">
      <w:pPr>
        <w:jc w:val="center"/>
      </w:pPr>
      <w:r>
        <w:rPr>
          <w:rFonts w:hint="eastAsia"/>
          <w:sz w:val="24"/>
          <w:szCs w:val="24"/>
        </w:rPr>
        <w:t xml:space="preserve">                              </w:t>
      </w:r>
      <w:r w:rsidR="00D0376D" w:rsidRPr="00264C61">
        <w:rPr>
          <w:sz w:val="24"/>
          <w:szCs w:val="24"/>
        </w:rPr>
        <w:t>版权所有</w:t>
      </w:r>
      <w:r w:rsidR="00D0376D" w:rsidRPr="00264C61">
        <w:rPr>
          <w:sz w:val="24"/>
          <w:szCs w:val="24"/>
        </w:rPr>
        <w:t>©</w:t>
      </w:r>
      <w:r>
        <w:rPr>
          <w:rFonts w:hint="eastAsia"/>
        </w:rPr>
        <w:t>宁波</w:t>
      </w:r>
      <w:r>
        <w:rPr>
          <w:rFonts w:hint="eastAsia"/>
        </w:rPr>
        <w:t>GQY</w:t>
      </w:r>
      <w:r>
        <w:rPr>
          <w:rFonts w:hint="eastAsia"/>
        </w:rPr>
        <w:t>视讯股份有限公司</w:t>
      </w: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338517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09D5" w:rsidRDefault="003609D5">
          <w:pPr>
            <w:pStyle w:val="TOC"/>
          </w:pPr>
          <w:r>
            <w:rPr>
              <w:lang w:val="zh-CN"/>
            </w:rPr>
            <w:t>目录</w:t>
          </w:r>
        </w:p>
        <w:p w:rsidR="005C54DF" w:rsidRDefault="003927E4">
          <w:pPr>
            <w:pStyle w:val="TOC1"/>
            <w:tabs>
              <w:tab w:val="right" w:leader="dot" w:pos="8296"/>
            </w:tabs>
            <w:rPr>
              <w:ins w:id="1" w:author="李 玺华" w:date="2018-06-11T16:18:00Z"/>
              <w:noProof/>
            </w:rPr>
          </w:pPr>
          <w:r>
            <w:fldChar w:fldCharType="begin"/>
          </w:r>
          <w:r w:rsidR="003609D5">
            <w:instrText xml:space="preserve"> TOC \o "1-3" \h \z \u </w:instrText>
          </w:r>
          <w:r>
            <w:fldChar w:fldCharType="separate"/>
          </w:r>
          <w:ins w:id="2" w:author="李 玺华" w:date="2018-06-11T16:18:00Z">
            <w:r w:rsidR="005C54DF" w:rsidRPr="004A5D86">
              <w:rPr>
                <w:rStyle w:val="aa"/>
                <w:noProof/>
              </w:rPr>
              <w:fldChar w:fldCharType="begin"/>
            </w:r>
            <w:r w:rsidR="005C54DF" w:rsidRPr="004A5D86">
              <w:rPr>
                <w:rStyle w:val="aa"/>
                <w:noProof/>
              </w:rPr>
              <w:instrText xml:space="preserve"> </w:instrText>
            </w:r>
            <w:r w:rsidR="005C54DF">
              <w:rPr>
                <w:noProof/>
              </w:rPr>
              <w:instrText>HYPERLINK \l "_Toc516497237"</w:instrText>
            </w:r>
            <w:r w:rsidR="005C54DF" w:rsidRPr="004A5D86">
              <w:rPr>
                <w:rStyle w:val="aa"/>
                <w:noProof/>
              </w:rPr>
              <w:instrText xml:space="preserve"> </w:instrText>
            </w:r>
            <w:r w:rsidR="005C54DF" w:rsidRPr="004A5D86">
              <w:rPr>
                <w:rStyle w:val="aa"/>
                <w:noProof/>
              </w:rPr>
              <w:fldChar w:fldCharType="separate"/>
            </w:r>
            <w:r w:rsidR="005C54DF" w:rsidRPr="004A5D86">
              <w:rPr>
                <w:rStyle w:val="aa"/>
                <w:noProof/>
              </w:rPr>
              <w:t>GQY</w:t>
            </w:r>
            <w:r w:rsidR="005C54DF" w:rsidRPr="004A5D86">
              <w:rPr>
                <w:rStyle w:val="aa"/>
                <w:noProof/>
              </w:rPr>
              <w:t>机器人接口文档</w:t>
            </w:r>
            <w:r w:rsidR="005C54DF">
              <w:rPr>
                <w:noProof/>
                <w:webHidden/>
              </w:rPr>
              <w:tab/>
            </w:r>
            <w:r w:rsidR="005C54DF">
              <w:rPr>
                <w:noProof/>
                <w:webHidden/>
              </w:rPr>
              <w:fldChar w:fldCharType="begin"/>
            </w:r>
            <w:r w:rsidR="005C54DF">
              <w:rPr>
                <w:noProof/>
                <w:webHidden/>
              </w:rPr>
              <w:instrText xml:space="preserve"> PAGEREF _Toc516497237 \h </w:instrText>
            </w:r>
          </w:ins>
          <w:r w:rsidR="005C54DF">
            <w:rPr>
              <w:noProof/>
              <w:webHidden/>
            </w:rPr>
          </w:r>
          <w:r w:rsidR="005C54DF">
            <w:rPr>
              <w:noProof/>
              <w:webHidden/>
            </w:rPr>
            <w:fldChar w:fldCharType="separate"/>
          </w:r>
          <w:ins w:id="3" w:author="李 玺华" w:date="2018-06-11T16:18:00Z">
            <w:r w:rsidR="005C54DF">
              <w:rPr>
                <w:noProof/>
                <w:webHidden/>
              </w:rPr>
              <w:t>1</w:t>
            </w:r>
            <w:r w:rsidR="005C54DF">
              <w:rPr>
                <w:noProof/>
                <w:webHidden/>
              </w:rPr>
              <w:fldChar w:fldCharType="end"/>
            </w:r>
            <w:r w:rsidR="005C54DF" w:rsidRPr="004A5D86">
              <w:rPr>
                <w:rStyle w:val="aa"/>
                <w:noProof/>
              </w:rPr>
              <w:fldChar w:fldCharType="end"/>
            </w:r>
          </w:ins>
        </w:p>
        <w:p w:rsidR="005C54DF" w:rsidRDefault="005C54DF">
          <w:pPr>
            <w:pStyle w:val="TOC1"/>
            <w:tabs>
              <w:tab w:val="right" w:leader="dot" w:pos="8296"/>
            </w:tabs>
            <w:rPr>
              <w:ins w:id="4" w:author="李 玺华" w:date="2018-06-11T16:18:00Z"/>
              <w:noProof/>
            </w:rPr>
          </w:pPr>
          <w:ins w:id="5" w:author="李 玺华" w:date="2018-06-11T16:18:00Z">
            <w:r w:rsidRPr="004A5D86">
              <w:rPr>
                <w:rStyle w:val="aa"/>
                <w:noProof/>
              </w:rPr>
              <w:fldChar w:fldCharType="begin"/>
            </w:r>
            <w:r w:rsidRPr="004A5D86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"_Toc516497238"</w:instrText>
            </w:r>
            <w:r w:rsidRPr="004A5D86">
              <w:rPr>
                <w:rStyle w:val="aa"/>
                <w:noProof/>
              </w:rPr>
              <w:instrText xml:space="preserve"> </w:instrText>
            </w:r>
            <w:r w:rsidRPr="004A5D86">
              <w:rPr>
                <w:rStyle w:val="aa"/>
                <w:noProof/>
              </w:rPr>
              <w:fldChar w:fldCharType="separate"/>
            </w:r>
            <w:r w:rsidRPr="004A5D86">
              <w:rPr>
                <w:rStyle w:val="aa"/>
                <w:noProof/>
              </w:rPr>
              <w:t>版本信</w:t>
            </w:r>
            <w:r w:rsidRPr="004A5D86">
              <w:rPr>
                <w:rStyle w:val="aa"/>
                <w:rFonts w:asciiTheme="minorEastAsia" w:hAnsiTheme="minorEastAsia"/>
                <w:noProof/>
              </w:rPr>
              <w:t>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_Toc516497238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" w:author="李 玺华" w:date="2018-06-11T16:18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4A5D86">
              <w:rPr>
                <w:rStyle w:val="aa"/>
                <w:noProof/>
              </w:rPr>
              <w:fldChar w:fldCharType="end"/>
            </w:r>
          </w:ins>
        </w:p>
        <w:p w:rsidR="005C54DF" w:rsidRDefault="005C54DF">
          <w:pPr>
            <w:pStyle w:val="TOC1"/>
            <w:tabs>
              <w:tab w:val="right" w:leader="dot" w:pos="8296"/>
            </w:tabs>
            <w:rPr>
              <w:ins w:id="7" w:author="李 玺华" w:date="2018-06-11T16:18:00Z"/>
              <w:noProof/>
            </w:rPr>
          </w:pPr>
          <w:ins w:id="8" w:author="李 玺华" w:date="2018-06-11T16:18:00Z">
            <w:r w:rsidRPr="004A5D86">
              <w:rPr>
                <w:rStyle w:val="aa"/>
                <w:noProof/>
              </w:rPr>
              <w:fldChar w:fldCharType="begin"/>
            </w:r>
            <w:r w:rsidRPr="004A5D86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"_Toc516497239"</w:instrText>
            </w:r>
            <w:r w:rsidRPr="004A5D86">
              <w:rPr>
                <w:rStyle w:val="aa"/>
                <w:noProof/>
              </w:rPr>
              <w:instrText xml:space="preserve"> </w:instrText>
            </w:r>
            <w:r w:rsidRPr="004A5D86">
              <w:rPr>
                <w:rStyle w:val="aa"/>
                <w:noProof/>
              </w:rPr>
              <w:fldChar w:fldCharType="separate"/>
            </w:r>
            <w:r w:rsidRPr="004A5D86">
              <w:rPr>
                <w:rStyle w:val="a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_Toc516497239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" w:author="李 玺华" w:date="2018-06-11T16:18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4A5D86">
              <w:rPr>
                <w:rStyle w:val="aa"/>
                <w:noProof/>
              </w:rPr>
              <w:fldChar w:fldCharType="end"/>
            </w:r>
          </w:ins>
        </w:p>
        <w:p w:rsidR="005C54DF" w:rsidRDefault="005C54DF">
          <w:pPr>
            <w:pStyle w:val="TOC2"/>
            <w:tabs>
              <w:tab w:val="right" w:leader="dot" w:pos="8296"/>
            </w:tabs>
            <w:rPr>
              <w:ins w:id="10" w:author="李 玺华" w:date="2018-06-11T16:18:00Z"/>
              <w:noProof/>
            </w:rPr>
          </w:pPr>
          <w:ins w:id="11" w:author="李 玺华" w:date="2018-06-11T16:18:00Z">
            <w:r w:rsidRPr="004A5D86">
              <w:rPr>
                <w:rStyle w:val="aa"/>
                <w:noProof/>
              </w:rPr>
              <w:fldChar w:fldCharType="begin"/>
            </w:r>
            <w:r w:rsidRPr="004A5D86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"_Toc516497240"</w:instrText>
            </w:r>
            <w:r w:rsidRPr="004A5D86">
              <w:rPr>
                <w:rStyle w:val="aa"/>
                <w:noProof/>
              </w:rPr>
              <w:instrText xml:space="preserve"> </w:instrText>
            </w:r>
            <w:r w:rsidRPr="004A5D86">
              <w:rPr>
                <w:rStyle w:val="aa"/>
                <w:noProof/>
              </w:rPr>
              <w:fldChar w:fldCharType="separate"/>
            </w:r>
            <w:r w:rsidRPr="004A5D86">
              <w:rPr>
                <w:rStyle w:val="a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_Toc516497240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" w:author="李 玺华" w:date="2018-06-11T16:18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4A5D86">
              <w:rPr>
                <w:rStyle w:val="aa"/>
                <w:noProof/>
              </w:rPr>
              <w:fldChar w:fldCharType="end"/>
            </w:r>
          </w:ins>
        </w:p>
        <w:p w:rsidR="005C54DF" w:rsidRDefault="005C54DF">
          <w:pPr>
            <w:pStyle w:val="TOC2"/>
            <w:tabs>
              <w:tab w:val="right" w:leader="dot" w:pos="8296"/>
            </w:tabs>
            <w:rPr>
              <w:ins w:id="13" w:author="李 玺华" w:date="2018-06-11T16:18:00Z"/>
              <w:noProof/>
            </w:rPr>
          </w:pPr>
          <w:ins w:id="14" w:author="李 玺华" w:date="2018-06-11T16:18:00Z">
            <w:r w:rsidRPr="004A5D86">
              <w:rPr>
                <w:rStyle w:val="aa"/>
                <w:noProof/>
              </w:rPr>
              <w:fldChar w:fldCharType="begin"/>
            </w:r>
            <w:r w:rsidRPr="004A5D86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"_Toc516497241"</w:instrText>
            </w:r>
            <w:r w:rsidRPr="004A5D86">
              <w:rPr>
                <w:rStyle w:val="aa"/>
                <w:noProof/>
              </w:rPr>
              <w:instrText xml:space="preserve"> </w:instrText>
            </w:r>
            <w:r w:rsidRPr="004A5D86">
              <w:rPr>
                <w:rStyle w:val="aa"/>
                <w:noProof/>
              </w:rPr>
              <w:fldChar w:fldCharType="separate"/>
            </w:r>
            <w:r w:rsidRPr="004A5D86">
              <w:rPr>
                <w:rStyle w:val="a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_Toc516497241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" w:author="李 玺华" w:date="2018-06-11T16:18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4A5D86">
              <w:rPr>
                <w:rStyle w:val="aa"/>
                <w:noProof/>
              </w:rPr>
              <w:fldChar w:fldCharType="end"/>
            </w:r>
            <w:bookmarkStart w:id="16" w:name="_GoBack"/>
            <w:bookmarkEnd w:id="16"/>
          </w:ins>
        </w:p>
        <w:p w:rsidR="005C54DF" w:rsidRDefault="005C54DF">
          <w:pPr>
            <w:pStyle w:val="TOC1"/>
            <w:tabs>
              <w:tab w:val="right" w:leader="dot" w:pos="8296"/>
            </w:tabs>
            <w:rPr>
              <w:ins w:id="17" w:author="李 玺华" w:date="2018-06-11T16:18:00Z"/>
              <w:noProof/>
            </w:rPr>
          </w:pPr>
          <w:ins w:id="18" w:author="李 玺华" w:date="2018-06-11T16:18:00Z">
            <w:r w:rsidRPr="004A5D86">
              <w:rPr>
                <w:rStyle w:val="aa"/>
                <w:noProof/>
              </w:rPr>
              <w:fldChar w:fldCharType="begin"/>
            </w:r>
            <w:r w:rsidRPr="004A5D86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"_Toc516497242"</w:instrText>
            </w:r>
            <w:r w:rsidRPr="004A5D86">
              <w:rPr>
                <w:rStyle w:val="aa"/>
                <w:noProof/>
              </w:rPr>
              <w:instrText xml:space="preserve"> </w:instrText>
            </w:r>
            <w:r w:rsidRPr="004A5D86">
              <w:rPr>
                <w:rStyle w:val="aa"/>
                <w:noProof/>
              </w:rPr>
              <w:fldChar w:fldCharType="separate"/>
            </w:r>
            <w:r w:rsidRPr="004A5D86">
              <w:rPr>
                <w:rStyle w:val="aa"/>
                <w:noProof/>
              </w:rPr>
              <w:t>GQY</w:t>
            </w:r>
            <w:r w:rsidRPr="004A5D86">
              <w:rPr>
                <w:rStyle w:val="aa"/>
                <w:noProof/>
              </w:rPr>
              <w:t>机器人开放资源和开发接口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_Toc516497242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9" w:author="李 玺华" w:date="2018-06-11T16:18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4A5D86">
              <w:rPr>
                <w:rStyle w:val="aa"/>
                <w:noProof/>
              </w:rPr>
              <w:fldChar w:fldCharType="end"/>
            </w:r>
          </w:ins>
        </w:p>
        <w:p w:rsidR="005C54DF" w:rsidRDefault="005C54DF">
          <w:pPr>
            <w:pStyle w:val="TOC2"/>
            <w:tabs>
              <w:tab w:val="right" w:leader="dot" w:pos="8296"/>
            </w:tabs>
            <w:rPr>
              <w:ins w:id="20" w:author="李 玺华" w:date="2018-06-11T16:18:00Z"/>
              <w:noProof/>
            </w:rPr>
          </w:pPr>
          <w:ins w:id="21" w:author="李 玺华" w:date="2018-06-11T16:18:00Z">
            <w:r w:rsidRPr="004A5D86">
              <w:rPr>
                <w:rStyle w:val="aa"/>
                <w:noProof/>
              </w:rPr>
              <w:fldChar w:fldCharType="begin"/>
            </w:r>
            <w:r w:rsidRPr="004A5D86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"_Toc516497243"</w:instrText>
            </w:r>
            <w:r w:rsidRPr="004A5D86">
              <w:rPr>
                <w:rStyle w:val="aa"/>
                <w:noProof/>
              </w:rPr>
              <w:instrText xml:space="preserve"> </w:instrText>
            </w:r>
            <w:r w:rsidRPr="004A5D86">
              <w:rPr>
                <w:rStyle w:val="aa"/>
                <w:noProof/>
              </w:rPr>
              <w:fldChar w:fldCharType="separate"/>
            </w:r>
            <w:r w:rsidRPr="004A5D86">
              <w:rPr>
                <w:rStyle w:val="aa"/>
                <w:noProof/>
              </w:rPr>
              <w:t>GQY</w:t>
            </w:r>
            <w:r w:rsidRPr="004A5D86">
              <w:rPr>
                <w:rStyle w:val="aa"/>
                <w:noProof/>
              </w:rPr>
              <w:t>机器人开放资源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_Toc516497243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2" w:author="李 玺华" w:date="2018-06-11T16:18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4A5D86">
              <w:rPr>
                <w:rStyle w:val="aa"/>
                <w:noProof/>
              </w:rPr>
              <w:fldChar w:fldCharType="end"/>
            </w:r>
          </w:ins>
        </w:p>
        <w:p w:rsidR="005C54DF" w:rsidRDefault="005C54DF">
          <w:pPr>
            <w:pStyle w:val="TOC2"/>
            <w:tabs>
              <w:tab w:val="right" w:leader="dot" w:pos="8296"/>
            </w:tabs>
            <w:rPr>
              <w:ins w:id="23" w:author="李 玺华" w:date="2018-06-11T16:18:00Z"/>
              <w:noProof/>
            </w:rPr>
          </w:pPr>
          <w:ins w:id="24" w:author="李 玺华" w:date="2018-06-11T16:18:00Z">
            <w:r w:rsidRPr="004A5D86">
              <w:rPr>
                <w:rStyle w:val="aa"/>
                <w:noProof/>
              </w:rPr>
              <w:fldChar w:fldCharType="begin"/>
            </w:r>
            <w:r w:rsidRPr="004A5D86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"_Toc516497244"</w:instrText>
            </w:r>
            <w:r w:rsidRPr="004A5D86">
              <w:rPr>
                <w:rStyle w:val="aa"/>
                <w:noProof/>
              </w:rPr>
              <w:instrText xml:space="preserve"> </w:instrText>
            </w:r>
            <w:r w:rsidRPr="004A5D86">
              <w:rPr>
                <w:rStyle w:val="aa"/>
                <w:noProof/>
              </w:rPr>
              <w:fldChar w:fldCharType="separate"/>
            </w:r>
            <w:r w:rsidRPr="004A5D86">
              <w:rPr>
                <w:rStyle w:val="aa"/>
                <w:noProof/>
              </w:rPr>
              <w:t>GQY</w:t>
            </w:r>
            <w:r w:rsidRPr="004A5D86">
              <w:rPr>
                <w:rStyle w:val="aa"/>
                <w:noProof/>
              </w:rPr>
              <w:t>机器人开发接口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_Toc516497244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5" w:author="李 玺华" w:date="2018-06-11T16:18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4A5D86">
              <w:rPr>
                <w:rStyle w:val="aa"/>
                <w:noProof/>
              </w:rPr>
              <w:fldChar w:fldCharType="end"/>
            </w:r>
          </w:ins>
        </w:p>
        <w:p w:rsidR="005C54DF" w:rsidRDefault="005C54DF">
          <w:pPr>
            <w:pStyle w:val="TOC3"/>
            <w:tabs>
              <w:tab w:val="right" w:leader="dot" w:pos="8296"/>
            </w:tabs>
            <w:rPr>
              <w:ins w:id="26" w:author="李 玺华" w:date="2018-06-11T16:18:00Z"/>
              <w:noProof/>
            </w:rPr>
          </w:pPr>
          <w:ins w:id="27" w:author="李 玺华" w:date="2018-06-11T16:18:00Z">
            <w:r w:rsidRPr="004A5D86">
              <w:rPr>
                <w:rStyle w:val="aa"/>
                <w:noProof/>
              </w:rPr>
              <w:fldChar w:fldCharType="begin"/>
            </w:r>
            <w:r w:rsidRPr="004A5D86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"_Toc516497245"</w:instrText>
            </w:r>
            <w:r w:rsidRPr="004A5D86">
              <w:rPr>
                <w:rStyle w:val="aa"/>
                <w:noProof/>
              </w:rPr>
              <w:instrText xml:space="preserve"> </w:instrText>
            </w:r>
            <w:r w:rsidRPr="004A5D86">
              <w:rPr>
                <w:rStyle w:val="aa"/>
                <w:noProof/>
              </w:rPr>
              <w:fldChar w:fldCharType="separate"/>
            </w:r>
            <w:r w:rsidRPr="004A5D86">
              <w:rPr>
                <w:rStyle w:val="aa"/>
                <w:noProof/>
              </w:rPr>
              <w:t>获得语音识别和语音理解结果接口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_Toc516497245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8" w:author="李 玺华" w:date="2018-06-11T16:18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4A5D86">
              <w:rPr>
                <w:rStyle w:val="aa"/>
                <w:noProof/>
              </w:rPr>
              <w:fldChar w:fldCharType="end"/>
            </w:r>
          </w:ins>
        </w:p>
        <w:p w:rsidR="005C54DF" w:rsidRDefault="005C54DF">
          <w:pPr>
            <w:pStyle w:val="TOC3"/>
            <w:tabs>
              <w:tab w:val="right" w:leader="dot" w:pos="8296"/>
            </w:tabs>
            <w:rPr>
              <w:ins w:id="29" w:author="李 玺华" w:date="2018-06-11T16:18:00Z"/>
              <w:noProof/>
            </w:rPr>
          </w:pPr>
          <w:ins w:id="30" w:author="李 玺华" w:date="2018-06-11T16:18:00Z">
            <w:r w:rsidRPr="004A5D86">
              <w:rPr>
                <w:rStyle w:val="aa"/>
                <w:noProof/>
              </w:rPr>
              <w:fldChar w:fldCharType="begin"/>
            </w:r>
            <w:r w:rsidRPr="004A5D86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"_Toc516497246"</w:instrText>
            </w:r>
            <w:r w:rsidRPr="004A5D86">
              <w:rPr>
                <w:rStyle w:val="aa"/>
                <w:noProof/>
              </w:rPr>
              <w:instrText xml:space="preserve"> </w:instrText>
            </w:r>
            <w:r w:rsidRPr="004A5D86">
              <w:rPr>
                <w:rStyle w:val="aa"/>
                <w:noProof/>
              </w:rPr>
              <w:fldChar w:fldCharType="separate"/>
            </w:r>
            <w:r w:rsidRPr="004A5D86">
              <w:rPr>
                <w:rStyle w:val="aa"/>
                <w:noProof/>
              </w:rPr>
              <w:t>打开或者关闭语音接口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_Toc516497246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1" w:author="李 玺华" w:date="2018-06-11T16:18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4A5D86">
              <w:rPr>
                <w:rStyle w:val="aa"/>
                <w:noProof/>
              </w:rPr>
              <w:fldChar w:fldCharType="end"/>
            </w:r>
          </w:ins>
        </w:p>
        <w:p w:rsidR="005C54DF" w:rsidRDefault="005C54DF">
          <w:pPr>
            <w:pStyle w:val="TOC3"/>
            <w:tabs>
              <w:tab w:val="right" w:leader="dot" w:pos="8296"/>
            </w:tabs>
            <w:rPr>
              <w:ins w:id="32" w:author="李 玺华" w:date="2018-06-11T16:18:00Z"/>
              <w:noProof/>
            </w:rPr>
          </w:pPr>
          <w:ins w:id="33" w:author="李 玺华" w:date="2018-06-11T16:18:00Z">
            <w:r w:rsidRPr="004A5D86">
              <w:rPr>
                <w:rStyle w:val="aa"/>
                <w:noProof/>
              </w:rPr>
              <w:fldChar w:fldCharType="begin"/>
            </w:r>
            <w:r w:rsidRPr="004A5D86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"_Toc516497247"</w:instrText>
            </w:r>
            <w:r w:rsidRPr="004A5D86">
              <w:rPr>
                <w:rStyle w:val="aa"/>
                <w:noProof/>
              </w:rPr>
              <w:instrText xml:space="preserve"> </w:instrText>
            </w:r>
            <w:r w:rsidRPr="004A5D86">
              <w:rPr>
                <w:rStyle w:val="aa"/>
                <w:noProof/>
              </w:rPr>
              <w:fldChar w:fldCharType="separate"/>
            </w:r>
            <w:r w:rsidRPr="004A5D86">
              <w:rPr>
                <w:rStyle w:val="aa"/>
                <w:noProof/>
              </w:rPr>
              <w:t>访问语音合成接口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_Toc516497247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4" w:author="李 玺华" w:date="2018-06-11T16:18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4A5D86">
              <w:rPr>
                <w:rStyle w:val="aa"/>
                <w:noProof/>
              </w:rPr>
              <w:fldChar w:fldCharType="end"/>
            </w:r>
          </w:ins>
        </w:p>
        <w:p w:rsidR="005C54DF" w:rsidRDefault="005C54DF">
          <w:pPr>
            <w:pStyle w:val="TOC3"/>
            <w:tabs>
              <w:tab w:val="right" w:leader="dot" w:pos="8296"/>
            </w:tabs>
            <w:rPr>
              <w:ins w:id="35" w:author="李 玺华" w:date="2018-06-11T16:18:00Z"/>
              <w:noProof/>
            </w:rPr>
          </w:pPr>
          <w:ins w:id="36" w:author="李 玺华" w:date="2018-06-11T16:18:00Z">
            <w:r w:rsidRPr="004A5D86">
              <w:rPr>
                <w:rStyle w:val="aa"/>
                <w:noProof/>
              </w:rPr>
              <w:fldChar w:fldCharType="begin"/>
            </w:r>
            <w:r w:rsidRPr="004A5D86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"_Toc516497248"</w:instrText>
            </w:r>
            <w:r w:rsidRPr="004A5D86">
              <w:rPr>
                <w:rStyle w:val="aa"/>
                <w:noProof/>
              </w:rPr>
              <w:instrText xml:space="preserve"> </w:instrText>
            </w:r>
            <w:r w:rsidRPr="004A5D86">
              <w:rPr>
                <w:rStyle w:val="aa"/>
                <w:noProof/>
              </w:rPr>
              <w:fldChar w:fldCharType="separate"/>
            </w:r>
            <w:r w:rsidRPr="004A5D86">
              <w:rPr>
                <w:rStyle w:val="aa"/>
                <w:rFonts w:asciiTheme="minorEastAsia" w:hAnsiTheme="minorEastAsia"/>
                <w:noProof/>
              </w:rPr>
              <w:t>机器人状态控制</w:t>
            </w:r>
            <w:r w:rsidRPr="004A5D86">
              <w:rPr>
                <w:rStyle w:val="aa"/>
                <w:noProof/>
              </w:rPr>
              <w:t>(</w:t>
            </w:r>
            <w:r w:rsidRPr="004A5D86">
              <w:rPr>
                <w:rStyle w:val="aa"/>
                <w:noProof/>
              </w:rPr>
              <w:t>关机和跟随</w:t>
            </w:r>
            <w:r w:rsidRPr="004A5D86">
              <w:rPr>
                <w:rStyle w:val="a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_Toc516497248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7" w:author="李 玺华" w:date="2018-06-11T16:18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4A5D86">
              <w:rPr>
                <w:rStyle w:val="aa"/>
                <w:noProof/>
              </w:rPr>
              <w:fldChar w:fldCharType="end"/>
            </w:r>
          </w:ins>
        </w:p>
        <w:p w:rsidR="005C54DF" w:rsidRDefault="005C54DF">
          <w:pPr>
            <w:pStyle w:val="TOC3"/>
            <w:tabs>
              <w:tab w:val="right" w:leader="dot" w:pos="8296"/>
            </w:tabs>
            <w:rPr>
              <w:ins w:id="38" w:author="李 玺华" w:date="2018-06-11T16:18:00Z"/>
              <w:noProof/>
            </w:rPr>
          </w:pPr>
          <w:ins w:id="39" w:author="李 玺华" w:date="2018-06-11T16:18:00Z">
            <w:r w:rsidRPr="004A5D86">
              <w:rPr>
                <w:rStyle w:val="aa"/>
                <w:noProof/>
              </w:rPr>
              <w:fldChar w:fldCharType="begin"/>
            </w:r>
            <w:r w:rsidRPr="004A5D86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"_Toc516497249"</w:instrText>
            </w:r>
            <w:r w:rsidRPr="004A5D86">
              <w:rPr>
                <w:rStyle w:val="aa"/>
                <w:noProof/>
              </w:rPr>
              <w:instrText xml:space="preserve"> </w:instrText>
            </w:r>
            <w:r w:rsidRPr="004A5D86">
              <w:rPr>
                <w:rStyle w:val="aa"/>
                <w:noProof/>
              </w:rPr>
              <w:fldChar w:fldCharType="separate"/>
            </w:r>
            <w:r w:rsidRPr="004A5D86">
              <w:rPr>
                <w:rStyle w:val="aa"/>
                <w:noProof/>
              </w:rPr>
              <w:t>导航控制接口</w:t>
            </w:r>
            <w:r w:rsidRPr="004A5D86">
              <w:rPr>
                <w:rStyle w:val="aa"/>
                <w:noProof/>
              </w:rPr>
              <w:t>(</w:t>
            </w:r>
            <w:r w:rsidRPr="004A5D86">
              <w:rPr>
                <w:rStyle w:val="aa"/>
                <w:noProof/>
              </w:rPr>
              <w:t>导航到某处，暂停和继续导航</w:t>
            </w:r>
            <w:r w:rsidRPr="004A5D86">
              <w:rPr>
                <w:rStyle w:val="a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_Toc516497249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0" w:author="李 玺华" w:date="2018-06-11T16:18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4A5D86">
              <w:rPr>
                <w:rStyle w:val="aa"/>
                <w:noProof/>
              </w:rPr>
              <w:fldChar w:fldCharType="end"/>
            </w:r>
          </w:ins>
        </w:p>
        <w:p w:rsidR="005C54DF" w:rsidRDefault="005C54DF">
          <w:pPr>
            <w:pStyle w:val="TOC3"/>
            <w:tabs>
              <w:tab w:val="right" w:leader="dot" w:pos="8296"/>
            </w:tabs>
            <w:rPr>
              <w:ins w:id="41" w:author="李 玺华" w:date="2018-06-11T16:18:00Z"/>
              <w:noProof/>
            </w:rPr>
          </w:pPr>
          <w:ins w:id="42" w:author="李 玺华" w:date="2018-06-11T16:18:00Z">
            <w:r w:rsidRPr="004A5D86">
              <w:rPr>
                <w:rStyle w:val="aa"/>
                <w:noProof/>
              </w:rPr>
              <w:fldChar w:fldCharType="begin"/>
            </w:r>
            <w:r w:rsidRPr="004A5D86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"_Toc516497250"</w:instrText>
            </w:r>
            <w:r w:rsidRPr="004A5D86">
              <w:rPr>
                <w:rStyle w:val="aa"/>
                <w:noProof/>
              </w:rPr>
              <w:instrText xml:space="preserve"> </w:instrText>
            </w:r>
            <w:r w:rsidRPr="004A5D86">
              <w:rPr>
                <w:rStyle w:val="aa"/>
                <w:noProof/>
              </w:rPr>
              <w:fldChar w:fldCharType="separate"/>
            </w:r>
            <w:r w:rsidRPr="004A5D86">
              <w:rPr>
                <w:rStyle w:val="aa"/>
                <w:noProof/>
              </w:rPr>
              <w:t>导航结果接受接口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_Toc516497250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3" w:author="李 玺华" w:date="2018-06-11T16:18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4A5D86">
              <w:rPr>
                <w:rStyle w:val="aa"/>
                <w:noProof/>
              </w:rPr>
              <w:fldChar w:fldCharType="end"/>
            </w:r>
          </w:ins>
        </w:p>
        <w:p w:rsidR="005C54DF" w:rsidRDefault="005C54DF">
          <w:pPr>
            <w:pStyle w:val="TOC3"/>
            <w:tabs>
              <w:tab w:val="right" w:leader="dot" w:pos="8296"/>
            </w:tabs>
            <w:rPr>
              <w:ins w:id="44" w:author="李 玺华" w:date="2018-06-11T16:18:00Z"/>
              <w:noProof/>
            </w:rPr>
          </w:pPr>
          <w:ins w:id="45" w:author="李 玺华" w:date="2018-06-11T16:18:00Z">
            <w:r w:rsidRPr="004A5D86">
              <w:rPr>
                <w:rStyle w:val="aa"/>
                <w:noProof/>
              </w:rPr>
              <w:fldChar w:fldCharType="begin"/>
            </w:r>
            <w:r w:rsidRPr="004A5D86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"_Toc516497251"</w:instrText>
            </w:r>
            <w:r w:rsidRPr="004A5D86">
              <w:rPr>
                <w:rStyle w:val="aa"/>
                <w:noProof/>
              </w:rPr>
              <w:instrText xml:space="preserve"> </w:instrText>
            </w:r>
            <w:r w:rsidRPr="004A5D86">
              <w:rPr>
                <w:rStyle w:val="aa"/>
                <w:noProof/>
              </w:rPr>
              <w:fldChar w:fldCharType="separate"/>
            </w:r>
            <w:r w:rsidRPr="004A5D86">
              <w:rPr>
                <w:rStyle w:val="aa"/>
                <w:noProof/>
              </w:rPr>
              <w:t>表情与运动控制接口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_Toc516497251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6" w:author="李 玺华" w:date="2018-06-11T16:18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4A5D86">
              <w:rPr>
                <w:rStyle w:val="aa"/>
                <w:noProof/>
              </w:rPr>
              <w:fldChar w:fldCharType="end"/>
            </w:r>
          </w:ins>
        </w:p>
        <w:p w:rsidR="005C54DF" w:rsidRDefault="005C54DF">
          <w:pPr>
            <w:pStyle w:val="TOC3"/>
            <w:tabs>
              <w:tab w:val="right" w:leader="dot" w:pos="8296"/>
            </w:tabs>
            <w:rPr>
              <w:ins w:id="47" w:author="李 玺华" w:date="2018-06-11T16:18:00Z"/>
              <w:noProof/>
            </w:rPr>
          </w:pPr>
          <w:ins w:id="48" w:author="李 玺华" w:date="2018-06-11T16:18:00Z">
            <w:r w:rsidRPr="004A5D86">
              <w:rPr>
                <w:rStyle w:val="aa"/>
                <w:noProof/>
              </w:rPr>
              <w:fldChar w:fldCharType="begin"/>
            </w:r>
            <w:r w:rsidRPr="004A5D86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"_Toc516497252"</w:instrText>
            </w:r>
            <w:r w:rsidRPr="004A5D86">
              <w:rPr>
                <w:rStyle w:val="aa"/>
                <w:noProof/>
              </w:rPr>
              <w:instrText xml:space="preserve"> </w:instrText>
            </w:r>
            <w:r w:rsidRPr="004A5D86">
              <w:rPr>
                <w:rStyle w:val="aa"/>
                <w:noProof/>
              </w:rPr>
              <w:fldChar w:fldCharType="separate"/>
            </w:r>
            <w:r w:rsidRPr="004A5D86">
              <w:rPr>
                <w:rStyle w:val="aa"/>
                <w:noProof/>
              </w:rPr>
              <w:t>运动控制接口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_Toc516497252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9" w:author="李 玺华" w:date="2018-06-11T16:18:00Z"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4A5D86">
              <w:rPr>
                <w:rStyle w:val="aa"/>
                <w:noProof/>
              </w:rPr>
              <w:fldChar w:fldCharType="end"/>
            </w:r>
          </w:ins>
        </w:p>
        <w:p w:rsidR="005C54DF" w:rsidRDefault="005C54DF">
          <w:pPr>
            <w:pStyle w:val="TOC3"/>
            <w:tabs>
              <w:tab w:val="right" w:leader="dot" w:pos="8296"/>
            </w:tabs>
            <w:rPr>
              <w:ins w:id="50" w:author="李 玺华" w:date="2018-06-11T16:18:00Z"/>
              <w:noProof/>
            </w:rPr>
          </w:pPr>
          <w:ins w:id="51" w:author="李 玺华" w:date="2018-06-11T16:18:00Z">
            <w:r w:rsidRPr="004A5D86">
              <w:rPr>
                <w:rStyle w:val="aa"/>
                <w:noProof/>
              </w:rPr>
              <w:fldChar w:fldCharType="begin"/>
            </w:r>
            <w:r w:rsidRPr="004A5D86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"_Toc516497253"</w:instrText>
            </w:r>
            <w:r w:rsidRPr="004A5D86">
              <w:rPr>
                <w:rStyle w:val="aa"/>
                <w:noProof/>
              </w:rPr>
              <w:instrText xml:space="preserve"> </w:instrText>
            </w:r>
            <w:r w:rsidRPr="004A5D86">
              <w:rPr>
                <w:rStyle w:val="aa"/>
                <w:noProof/>
              </w:rPr>
              <w:fldChar w:fldCharType="separate"/>
            </w:r>
            <w:r w:rsidRPr="004A5D86">
              <w:rPr>
                <w:rStyle w:val="aa"/>
                <w:noProof/>
              </w:rPr>
              <w:t>人脸识别接口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_Toc516497253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2" w:author="李 玺华" w:date="2018-06-11T16:18:00Z"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  <w:r w:rsidRPr="004A5D86">
              <w:rPr>
                <w:rStyle w:val="aa"/>
                <w:noProof/>
              </w:rPr>
              <w:fldChar w:fldCharType="end"/>
            </w:r>
          </w:ins>
        </w:p>
        <w:p w:rsidR="005C54DF" w:rsidRDefault="005C54DF">
          <w:pPr>
            <w:pStyle w:val="TOC3"/>
            <w:tabs>
              <w:tab w:val="right" w:leader="dot" w:pos="8296"/>
            </w:tabs>
            <w:rPr>
              <w:ins w:id="53" w:author="李 玺华" w:date="2018-06-11T16:18:00Z"/>
              <w:noProof/>
            </w:rPr>
          </w:pPr>
          <w:ins w:id="54" w:author="李 玺华" w:date="2018-06-11T16:18:00Z">
            <w:r w:rsidRPr="004A5D86">
              <w:rPr>
                <w:rStyle w:val="aa"/>
                <w:noProof/>
              </w:rPr>
              <w:fldChar w:fldCharType="begin"/>
            </w:r>
            <w:r w:rsidRPr="004A5D86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"_Toc516497254"</w:instrText>
            </w:r>
            <w:r w:rsidRPr="004A5D86">
              <w:rPr>
                <w:rStyle w:val="aa"/>
                <w:noProof/>
              </w:rPr>
              <w:instrText xml:space="preserve"> </w:instrText>
            </w:r>
            <w:r w:rsidRPr="004A5D86">
              <w:rPr>
                <w:rStyle w:val="aa"/>
                <w:noProof/>
              </w:rPr>
              <w:fldChar w:fldCharType="separate"/>
            </w:r>
            <w:r w:rsidRPr="004A5D86">
              <w:rPr>
                <w:rStyle w:val="aa"/>
                <w:noProof/>
              </w:rPr>
              <w:t>机器人状态接口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_Toc516497254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5" w:author="李 玺华" w:date="2018-06-11T16:18:00Z"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  <w:r w:rsidRPr="004A5D86">
              <w:rPr>
                <w:rStyle w:val="aa"/>
                <w:noProof/>
              </w:rPr>
              <w:fldChar w:fldCharType="end"/>
            </w:r>
          </w:ins>
        </w:p>
        <w:p w:rsidR="005C54DF" w:rsidRDefault="005C54DF">
          <w:pPr>
            <w:pStyle w:val="TOC1"/>
            <w:tabs>
              <w:tab w:val="right" w:leader="dot" w:pos="8296"/>
            </w:tabs>
            <w:rPr>
              <w:ins w:id="56" w:author="李 玺华" w:date="2018-06-11T16:18:00Z"/>
              <w:noProof/>
            </w:rPr>
          </w:pPr>
          <w:ins w:id="57" w:author="李 玺华" w:date="2018-06-11T16:18:00Z">
            <w:r w:rsidRPr="004A5D86">
              <w:rPr>
                <w:rStyle w:val="aa"/>
                <w:noProof/>
              </w:rPr>
              <w:fldChar w:fldCharType="begin"/>
            </w:r>
            <w:r w:rsidRPr="004A5D86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"_Toc516497255"</w:instrText>
            </w:r>
            <w:r w:rsidRPr="004A5D86">
              <w:rPr>
                <w:rStyle w:val="aa"/>
                <w:noProof/>
              </w:rPr>
              <w:instrText xml:space="preserve"> </w:instrText>
            </w:r>
            <w:r w:rsidRPr="004A5D86">
              <w:rPr>
                <w:rStyle w:val="aa"/>
                <w:noProof/>
              </w:rPr>
              <w:fldChar w:fldCharType="separate"/>
            </w:r>
            <w:r w:rsidRPr="004A5D86">
              <w:rPr>
                <w:rStyle w:val="aa"/>
                <w:noProof/>
              </w:rPr>
              <w:t>导航</w:t>
            </w:r>
            <w:r w:rsidRPr="004A5D86">
              <w:rPr>
                <w:rStyle w:val="aa"/>
                <w:noProof/>
              </w:rPr>
              <w:t>APP</w:t>
            </w:r>
            <w:r w:rsidRPr="004A5D86">
              <w:rPr>
                <w:rStyle w:val="aa"/>
                <w:noProof/>
              </w:rPr>
              <w:t>功能介绍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_Toc516497255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8" w:author="李 玺华" w:date="2018-06-11T16:18:00Z"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  <w:r w:rsidRPr="004A5D86">
              <w:rPr>
                <w:rStyle w:val="aa"/>
                <w:noProof/>
              </w:rPr>
              <w:fldChar w:fldCharType="end"/>
            </w:r>
          </w:ins>
        </w:p>
        <w:p w:rsidR="005C54DF" w:rsidRDefault="005C54DF">
          <w:pPr>
            <w:pStyle w:val="TOC1"/>
            <w:tabs>
              <w:tab w:val="right" w:leader="dot" w:pos="8296"/>
            </w:tabs>
            <w:rPr>
              <w:ins w:id="59" w:author="李 玺华" w:date="2018-06-11T16:18:00Z"/>
              <w:noProof/>
            </w:rPr>
          </w:pPr>
          <w:ins w:id="60" w:author="李 玺华" w:date="2018-06-11T16:18:00Z">
            <w:r w:rsidRPr="004A5D86">
              <w:rPr>
                <w:rStyle w:val="aa"/>
                <w:noProof/>
              </w:rPr>
              <w:fldChar w:fldCharType="begin"/>
            </w:r>
            <w:r w:rsidRPr="004A5D86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"_Toc516497256"</w:instrText>
            </w:r>
            <w:r w:rsidRPr="004A5D86">
              <w:rPr>
                <w:rStyle w:val="aa"/>
                <w:noProof/>
              </w:rPr>
              <w:instrText xml:space="preserve"> </w:instrText>
            </w:r>
            <w:r w:rsidRPr="004A5D86">
              <w:rPr>
                <w:rStyle w:val="aa"/>
                <w:noProof/>
              </w:rPr>
              <w:fldChar w:fldCharType="separate"/>
            </w:r>
            <w:r w:rsidRPr="004A5D86">
              <w:rPr>
                <w:rStyle w:val="aa"/>
                <w:noProof/>
              </w:rPr>
              <w:t>定制知识库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_Toc516497256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1" w:author="李 玺华" w:date="2018-06-11T16:18:00Z"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  <w:r w:rsidRPr="004A5D86">
              <w:rPr>
                <w:rStyle w:val="aa"/>
                <w:noProof/>
              </w:rPr>
              <w:fldChar w:fldCharType="end"/>
            </w:r>
          </w:ins>
        </w:p>
        <w:p w:rsidR="005C54DF" w:rsidRDefault="005C54DF">
          <w:pPr>
            <w:pStyle w:val="TOC1"/>
            <w:tabs>
              <w:tab w:val="right" w:leader="dot" w:pos="8296"/>
            </w:tabs>
            <w:rPr>
              <w:ins w:id="62" w:author="李 玺华" w:date="2018-06-11T16:18:00Z"/>
              <w:noProof/>
            </w:rPr>
          </w:pPr>
          <w:ins w:id="63" w:author="李 玺华" w:date="2018-06-11T16:18:00Z">
            <w:r w:rsidRPr="004A5D86">
              <w:rPr>
                <w:rStyle w:val="aa"/>
                <w:noProof/>
              </w:rPr>
              <w:fldChar w:fldCharType="begin"/>
            </w:r>
            <w:r w:rsidRPr="004A5D86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"_Toc516497257"</w:instrText>
            </w:r>
            <w:r w:rsidRPr="004A5D86">
              <w:rPr>
                <w:rStyle w:val="aa"/>
                <w:noProof/>
              </w:rPr>
              <w:instrText xml:space="preserve"> </w:instrText>
            </w:r>
            <w:r w:rsidRPr="004A5D86">
              <w:rPr>
                <w:rStyle w:val="aa"/>
                <w:noProof/>
              </w:rPr>
              <w:fldChar w:fldCharType="separate"/>
            </w:r>
            <w:r w:rsidRPr="004A5D86">
              <w:rPr>
                <w:rStyle w:val="aa"/>
                <w:noProof/>
              </w:rPr>
              <w:t>定制广告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_Toc516497257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4" w:author="李 玺华" w:date="2018-06-11T16:18:00Z"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  <w:r w:rsidRPr="004A5D86">
              <w:rPr>
                <w:rStyle w:val="aa"/>
                <w:noProof/>
              </w:rPr>
              <w:fldChar w:fldCharType="end"/>
            </w:r>
          </w:ins>
        </w:p>
        <w:p w:rsidR="005C54DF" w:rsidRDefault="005C54DF">
          <w:pPr>
            <w:pStyle w:val="TOC1"/>
            <w:tabs>
              <w:tab w:val="right" w:leader="dot" w:pos="8296"/>
            </w:tabs>
            <w:rPr>
              <w:ins w:id="65" w:author="李 玺华" w:date="2018-06-11T16:18:00Z"/>
              <w:noProof/>
            </w:rPr>
          </w:pPr>
          <w:ins w:id="66" w:author="李 玺华" w:date="2018-06-11T16:18:00Z">
            <w:r w:rsidRPr="004A5D86">
              <w:rPr>
                <w:rStyle w:val="aa"/>
                <w:noProof/>
              </w:rPr>
              <w:fldChar w:fldCharType="begin"/>
            </w:r>
            <w:r w:rsidRPr="004A5D86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"_Toc516497258"</w:instrText>
            </w:r>
            <w:r w:rsidRPr="004A5D86">
              <w:rPr>
                <w:rStyle w:val="aa"/>
                <w:noProof/>
              </w:rPr>
              <w:instrText xml:space="preserve"> </w:instrText>
            </w:r>
            <w:r w:rsidRPr="004A5D86">
              <w:rPr>
                <w:rStyle w:val="aa"/>
                <w:noProof/>
              </w:rPr>
              <w:fldChar w:fldCharType="separate"/>
            </w:r>
            <w:r w:rsidRPr="004A5D86">
              <w:rPr>
                <w:rStyle w:val="aa"/>
                <w:noProof/>
              </w:rPr>
              <w:t>定制</w:t>
            </w:r>
            <w:r w:rsidRPr="004A5D86">
              <w:rPr>
                <w:rStyle w:val="aa"/>
                <w:noProof/>
              </w:rPr>
              <w:t>VIP</w:t>
            </w:r>
            <w:r w:rsidRPr="004A5D86">
              <w:rPr>
                <w:rStyle w:val="aa"/>
                <w:noProof/>
              </w:rPr>
              <w:t>识别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_Toc516497258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7" w:author="李 玺华" w:date="2018-06-11T16:18:00Z"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  <w:r w:rsidRPr="004A5D86">
              <w:rPr>
                <w:rStyle w:val="aa"/>
                <w:noProof/>
              </w:rPr>
              <w:fldChar w:fldCharType="end"/>
            </w:r>
          </w:ins>
        </w:p>
        <w:p w:rsidR="005C54DF" w:rsidRDefault="005C54DF">
          <w:pPr>
            <w:pStyle w:val="TOC1"/>
            <w:tabs>
              <w:tab w:val="right" w:leader="dot" w:pos="8296"/>
            </w:tabs>
            <w:rPr>
              <w:ins w:id="68" w:author="李 玺华" w:date="2018-06-11T16:18:00Z"/>
              <w:noProof/>
            </w:rPr>
          </w:pPr>
          <w:ins w:id="69" w:author="李 玺华" w:date="2018-06-11T16:18:00Z">
            <w:r w:rsidRPr="004A5D86">
              <w:rPr>
                <w:rStyle w:val="aa"/>
                <w:noProof/>
              </w:rPr>
              <w:fldChar w:fldCharType="begin"/>
            </w:r>
            <w:r w:rsidRPr="004A5D86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"_Toc516497259"</w:instrText>
            </w:r>
            <w:r w:rsidRPr="004A5D86">
              <w:rPr>
                <w:rStyle w:val="aa"/>
                <w:noProof/>
              </w:rPr>
              <w:instrText xml:space="preserve"> </w:instrText>
            </w:r>
            <w:r w:rsidRPr="004A5D86">
              <w:rPr>
                <w:rStyle w:val="aa"/>
                <w:noProof/>
              </w:rPr>
              <w:fldChar w:fldCharType="separate"/>
            </w:r>
            <w:r w:rsidRPr="004A5D86">
              <w:rPr>
                <w:rStyle w:val="a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_Toc516497259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0" w:author="李 玺华" w:date="2018-06-11T16:18:00Z"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  <w:r w:rsidRPr="004A5D86">
              <w:rPr>
                <w:rStyle w:val="aa"/>
                <w:noProof/>
              </w:rPr>
              <w:fldChar w:fldCharType="end"/>
            </w:r>
          </w:ins>
        </w:p>
        <w:p w:rsidR="005C54DF" w:rsidRDefault="005C54DF">
          <w:pPr>
            <w:pStyle w:val="TOC2"/>
            <w:tabs>
              <w:tab w:val="right" w:leader="dot" w:pos="8296"/>
            </w:tabs>
            <w:rPr>
              <w:ins w:id="71" w:author="李 玺华" w:date="2018-06-11T16:18:00Z"/>
              <w:noProof/>
            </w:rPr>
          </w:pPr>
          <w:ins w:id="72" w:author="李 玺华" w:date="2018-06-11T16:18:00Z">
            <w:r w:rsidRPr="004A5D86">
              <w:rPr>
                <w:rStyle w:val="aa"/>
                <w:noProof/>
              </w:rPr>
              <w:fldChar w:fldCharType="begin"/>
            </w:r>
            <w:r w:rsidRPr="004A5D86">
              <w:rPr>
                <w:rStyle w:val="aa"/>
                <w:noProof/>
              </w:rPr>
              <w:instrText xml:space="preserve"> </w:instrText>
            </w:r>
            <w:r>
              <w:rPr>
                <w:noProof/>
              </w:rPr>
              <w:instrText>HYPERLINK \l "_Toc516497260"</w:instrText>
            </w:r>
            <w:r w:rsidRPr="004A5D86">
              <w:rPr>
                <w:rStyle w:val="aa"/>
                <w:noProof/>
              </w:rPr>
              <w:instrText xml:space="preserve"> </w:instrText>
            </w:r>
            <w:r w:rsidRPr="004A5D86">
              <w:rPr>
                <w:rStyle w:val="aa"/>
                <w:noProof/>
              </w:rPr>
              <w:fldChar w:fldCharType="separate"/>
            </w:r>
            <w:r w:rsidRPr="004A5D86">
              <w:rPr>
                <w:rStyle w:val="aa"/>
                <w:noProof/>
              </w:rPr>
              <w:t>附录</w:t>
            </w:r>
            <w:r w:rsidRPr="004A5D86">
              <w:rPr>
                <w:rStyle w:val="aa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_Toc516497260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3" w:author="李 玺华" w:date="2018-06-11T16:18:00Z"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  <w:r w:rsidRPr="004A5D86">
              <w:rPr>
                <w:rStyle w:val="aa"/>
                <w:noProof/>
              </w:rPr>
              <w:fldChar w:fldCharType="end"/>
            </w:r>
          </w:ins>
        </w:p>
        <w:p w:rsidR="00DF74D7" w:rsidDel="005C54DF" w:rsidRDefault="00DF74D7">
          <w:pPr>
            <w:pStyle w:val="TOC1"/>
            <w:tabs>
              <w:tab w:val="right" w:leader="dot" w:pos="8296"/>
            </w:tabs>
            <w:rPr>
              <w:del w:id="74" w:author="李 玺华" w:date="2018-06-11T16:18:00Z"/>
              <w:noProof/>
            </w:rPr>
          </w:pPr>
          <w:del w:id="75" w:author="李 玺华" w:date="2018-06-11T16:18:00Z">
            <w:r w:rsidRPr="005C54DF" w:rsidDel="005C54DF">
              <w:rPr>
                <w:rStyle w:val="aa"/>
                <w:noProof/>
              </w:rPr>
              <w:delText>GQY</w:delText>
            </w:r>
            <w:r w:rsidRPr="005C54DF" w:rsidDel="005C54DF">
              <w:rPr>
                <w:rStyle w:val="aa"/>
                <w:rFonts w:hint="eastAsia"/>
                <w:noProof/>
              </w:rPr>
              <w:delText>机器人接口文档</w:delText>
            </w:r>
            <w:r w:rsidDel="005C54DF">
              <w:rPr>
                <w:noProof/>
                <w:webHidden/>
              </w:rPr>
              <w:tab/>
              <w:delText>1</w:delText>
            </w:r>
          </w:del>
        </w:p>
        <w:p w:rsidR="00DF74D7" w:rsidDel="005C54DF" w:rsidRDefault="00DF74D7">
          <w:pPr>
            <w:pStyle w:val="TOC1"/>
            <w:tabs>
              <w:tab w:val="right" w:leader="dot" w:pos="8296"/>
            </w:tabs>
            <w:rPr>
              <w:del w:id="76" w:author="李 玺华" w:date="2018-06-11T16:18:00Z"/>
              <w:noProof/>
            </w:rPr>
          </w:pPr>
          <w:del w:id="77" w:author="李 玺华" w:date="2018-06-11T16:18:00Z">
            <w:r w:rsidRPr="005C54DF" w:rsidDel="005C54DF">
              <w:rPr>
                <w:rStyle w:val="aa"/>
                <w:rFonts w:hint="eastAsia"/>
                <w:noProof/>
              </w:rPr>
              <w:delText>版本信</w:delText>
            </w:r>
            <w:r w:rsidRPr="005C54DF" w:rsidDel="005C54DF">
              <w:rPr>
                <w:rStyle w:val="aa"/>
                <w:rFonts w:asciiTheme="minorEastAsia" w:hAnsiTheme="minorEastAsia" w:hint="eastAsia"/>
                <w:noProof/>
              </w:rPr>
              <w:delText>息</w:delText>
            </w:r>
            <w:r w:rsidDel="005C54DF">
              <w:rPr>
                <w:noProof/>
                <w:webHidden/>
              </w:rPr>
              <w:tab/>
              <w:delText>4</w:delText>
            </w:r>
          </w:del>
        </w:p>
        <w:p w:rsidR="00DF74D7" w:rsidDel="005C54DF" w:rsidRDefault="00DF74D7">
          <w:pPr>
            <w:pStyle w:val="TOC1"/>
            <w:tabs>
              <w:tab w:val="right" w:leader="dot" w:pos="8296"/>
            </w:tabs>
            <w:rPr>
              <w:del w:id="78" w:author="李 玺华" w:date="2018-06-11T16:18:00Z"/>
              <w:noProof/>
            </w:rPr>
          </w:pPr>
          <w:del w:id="79" w:author="李 玺华" w:date="2018-06-11T16:18:00Z">
            <w:r w:rsidRPr="005C54DF" w:rsidDel="005C54DF">
              <w:rPr>
                <w:rStyle w:val="aa"/>
                <w:rFonts w:hint="eastAsia"/>
                <w:noProof/>
              </w:rPr>
              <w:delText>概述</w:delText>
            </w:r>
            <w:r w:rsidDel="005C54DF">
              <w:rPr>
                <w:noProof/>
                <w:webHidden/>
              </w:rPr>
              <w:tab/>
              <w:delText>4</w:delText>
            </w:r>
          </w:del>
        </w:p>
        <w:p w:rsidR="00DF74D7" w:rsidDel="005C54DF" w:rsidRDefault="00DF74D7">
          <w:pPr>
            <w:pStyle w:val="TOC2"/>
            <w:tabs>
              <w:tab w:val="right" w:leader="dot" w:pos="8296"/>
            </w:tabs>
            <w:rPr>
              <w:del w:id="80" w:author="李 玺华" w:date="2018-06-11T16:18:00Z"/>
              <w:noProof/>
            </w:rPr>
          </w:pPr>
          <w:del w:id="81" w:author="李 玺华" w:date="2018-06-11T16:18:00Z">
            <w:r w:rsidRPr="005C54DF" w:rsidDel="005C54DF">
              <w:rPr>
                <w:rStyle w:val="aa"/>
                <w:rFonts w:hint="eastAsia"/>
                <w:noProof/>
              </w:rPr>
              <w:delText>目的</w:delText>
            </w:r>
            <w:r w:rsidDel="005C54DF">
              <w:rPr>
                <w:noProof/>
                <w:webHidden/>
              </w:rPr>
              <w:tab/>
              <w:delText>4</w:delText>
            </w:r>
          </w:del>
        </w:p>
        <w:p w:rsidR="00DF74D7" w:rsidDel="005C54DF" w:rsidRDefault="00DF74D7">
          <w:pPr>
            <w:pStyle w:val="TOC2"/>
            <w:tabs>
              <w:tab w:val="right" w:leader="dot" w:pos="8296"/>
            </w:tabs>
            <w:rPr>
              <w:del w:id="82" w:author="李 玺华" w:date="2018-06-11T16:18:00Z"/>
              <w:noProof/>
            </w:rPr>
          </w:pPr>
          <w:del w:id="83" w:author="李 玺华" w:date="2018-06-11T16:18:00Z">
            <w:r w:rsidRPr="005C54DF" w:rsidDel="005C54DF">
              <w:rPr>
                <w:rStyle w:val="aa"/>
                <w:rFonts w:hint="eastAsia"/>
                <w:noProof/>
              </w:rPr>
              <w:delText>范围</w:delText>
            </w:r>
            <w:r w:rsidDel="005C54DF">
              <w:rPr>
                <w:noProof/>
                <w:webHidden/>
              </w:rPr>
              <w:tab/>
              <w:delText>4</w:delText>
            </w:r>
          </w:del>
        </w:p>
        <w:p w:rsidR="00DF74D7" w:rsidDel="005C54DF" w:rsidRDefault="00DF74D7">
          <w:pPr>
            <w:pStyle w:val="TOC1"/>
            <w:tabs>
              <w:tab w:val="right" w:leader="dot" w:pos="8296"/>
            </w:tabs>
            <w:rPr>
              <w:del w:id="84" w:author="李 玺华" w:date="2018-06-11T16:18:00Z"/>
              <w:noProof/>
            </w:rPr>
          </w:pPr>
          <w:del w:id="85" w:author="李 玺华" w:date="2018-06-11T16:18:00Z">
            <w:r w:rsidRPr="005C54DF" w:rsidDel="005C54DF">
              <w:rPr>
                <w:rStyle w:val="aa"/>
                <w:noProof/>
              </w:rPr>
              <w:delText>GQY</w:delText>
            </w:r>
            <w:r w:rsidRPr="005C54DF" w:rsidDel="005C54DF">
              <w:rPr>
                <w:rStyle w:val="aa"/>
                <w:rFonts w:hint="eastAsia"/>
                <w:noProof/>
              </w:rPr>
              <w:delText>机器人开放资源和开发接口</w:delText>
            </w:r>
            <w:r w:rsidDel="005C54DF">
              <w:rPr>
                <w:noProof/>
                <w:webHidden/>
              </w:rPr>
              <w:tab/>
              <w:delText>5</w:delText>
            </w:r>
          </w:del>
        </w:p>
        <w:p w:rsidR="00DF74D7" w:rsidDel="005C54DF" w:rsidRDefault="00DF74D7">
          <w:pPr>
            <w:pStyle w:val="TOC2"/>
            <w:tabs>
              <w:tab w:val="right" w:leader="dot" w:pos="8296"/>
            </w:tabs>
            <w:rPr>
              <w:del w:id="86" w:author="李 玺华" w:date="2018-06-11T16:18:00Z"/>
              <w:noProof/>
            </w:rPr>
          </w:pPr>
          <w:del w:id="87" w:author="李 玺华" w:date="2018-06-11T16:18:00Z">
            <w:r w:rsidRPr="005C54DF" w:rsidDel="005C54DF">
              <w:rPr>
                <w:rStyle w:val="aa"/>
                <w:noProof/>
              </w:rPr>
              <w:delText>GQY</w:delText>
            </w:r>
            <w:r w:rsidRPr="005C54DF" w:rsidDel="005C54DF">
              <w:rPr>
                <w:rStyle w:val="aa"/>
                <w:rFonts w:hint="eastAsia"/>
                <w:noProof/>
              </w:rPr>
              <w:delText>机器人开放资源</w:delText>
            </w:r>
            <w:r w:rsidDel="005C54DF">
              <w:rPr>
                <w:noProof/>
                <w:webHidden/>
              </w:rPr>
              <w:tab/>
              <w:delText>5</w:delText>
            </w:r>
          </w:del>
        </w:p>
        <w:p w:rsidR="00DF74D7" w:rsidDel="005C54DF" w:rsidRDefault="00DF74D7">
          <w:pPr>
            <w:pStyle w:val="TOC2"/>
            <w:tabs>
              <w:tab w:val="right" w:leader="dot" w:pos="8296"/>
            </w:tabs>
            <w:rPr>
              <w:del w:id="88" w:author="李 玺华" w:date="2018-06-11T16:18:00Z"/>
              <w:noProof/>
            </w:rPr>
          </w:pPr>
          <w:del w:id="89" w:author="李 玺华" w:date="2018-06-11T16:18:00Z">
            <w:r w:rsidRPr="005C54DF" w:rsidDel="005C54DF">
              <w:rPr>
                <w:rStyle w:val="aa"/>
                <w:noProof/>
              </w:rPr>
              <w:delText>GQY</w:delText>
            </w:r>
            <w:r w:rsidRPr="005C54DF" w:rsidDel="005C54DF">
              <w:rPr>
                <w:rStyle w:val="aa"/>
                <w:rFonts w:hint="eastAsia"/>
                <w:noProof/>
              </w:rPr>
              <w:delText>机器人开发接口</w:delText>
            </w:r>
            <w:r w:rsidDel="005C54DF">
              <w:rPr>
                <w:noProof/>
                <w:webHidden/>
              </w:rPr>
              <w:tab/>
              <w:delText>6</w:delText>
            </w:r>
          </w:del>
        </w:p>
        <w:p w:rsidR="00DF74D7" w:rsidDel="005C54DF" w:rsidRDefault="00DF74D7">
          <w:pPr>
            <w:pStyle w:val="TOC3"/>
            <w:tabs>
              <w:tab w:val="right" w:leader="dot" w:pos="8296"/>
            </w:tabs>
            <w:rPr>
              <w:del w:id="90" w:author="李 玺华" w:date="2018-06-11T16:18:00Z"/>
              <w:noProof/>
            </w:rPr>
          </w:pPr>
          <w:del w:id="91" w:author="李 玺华" w:date="2018-06-11T16:18:00Z">
            <w:r w:rsidRPr="005C54DF" w:rsidDel="005C54DF">
              <w:rPr>
                <w:rStyle w:val="aa"/>
                <w:rFonts w:hint="eastAsia"/>
                <w:noProof/>
              </w:rPr>
              <w:delText>获得语音识别和语音理解结果接口</w:delText>
            </w:r>
            <w:r w:rsidDel="005C54DF">
              <w:rPr>
                <w:noProof/>
                <w:webHidden/>
              </w:rPr>
              <w:tab/>
              <w:delText>6</w:delText>
            </w:r>
          </w:del>
        </w:p>
        <w:p w:rsidR="00DF74D7" w:rsidDel="005C54DF" w:rsidRDefault="00DF74D7">
          <w:pPr>
            <w:pStyle w:val="TOC3"/>
            <w:tabs>
              <w:tab w:val="right" w:leader="dot" w:pos="8296"/>
            </w:tabs>
            <w:rPr>
              <w:del w:id="92" w:author="李 玺华" w:date="2018-06-11T16:18:00Z"/>
              <w:noProof/>
            </w:rPr>
          </w:pPr>
          <w:del w:id="93" w:author="李 玺华" w:date="2018-06-11T16:18:00Z">
            <w:r w:rsidRPr="005C54DF" w:rsidDel="005C54DF">
              <w:rPr>
                <w:rStyle w:val="aa"/>
                <w:rFonts w:hint="eastAsia"/>
                <w:noProof/>
              </w:rPr>
              <w:delText>访问语音合成接口</w:delText>
            </w:r>
            <w:r w:rsidDel="005C54DF">
              <w:rPr>
                <w:noProof/>
                <w:webHidden/>
              </w:rPr>
              <w:tab/>
              <w:delText>7</w:delText>
            </w:r>
          </w:del>
        </w:p>
        <w:p w:rsidR="00DF74D7" w:rsidDel="005C54DF" w:rsidRDefault="00DF74D7">
          <w:pPr>
            <w:pStyle w:val="TOC3"/>
            <w:tabs>
              <w:tab w:val="right" w:leader="dot" w:pos="8296"/>
            </w:tabs>
            <w:rPr>
              <w:del w:id="94" w:author="李 玺华" w:date="2018-06-11T16:18:00Z"/>
              <w:noProof/>
            </w:rPr>
          </w:pPr>
          <w:del w:id="95" w:author="李 玺华" w:date="2018-06-11T16:18:00Z">
            <w:r w:rsidRPr="005C54DF" w:rsidDel="005C54DF">
              <w:rPr>
                <w:rStyle w:val="aa"/>
                <w:rFonts w:hint="eastAsia"/>
                <w:noProof/>
              </w:rPr>
              <w:delText>导航控制接口</w:delText>
            </w:r>
            <w:r w:rsidRPr="005C54DF" w:rsidDel="005C54DF">
              <w:rPr>
                <w:rStyle w:val="aa"/>
                <w:noProof/>
              </w:rPr>
              <w:delText>(</w:delText>
            </w:r>
            <w:r w:rsidRPr="00FA2254" w:rsidDel="005C54DF">
              <w:rPr>
                <w:rStyle w:val="aa"/>
                <w:rFonts w:hint="eastAsia"/>
                <w:noProof/>
              </w:rPr>
              <w:delText>导航到某处，暂停和继续导航</w:delText>
            </w:r>
            <w:r w:rsidRPr="00FA2254" w:rsidDel="005C54DF">
              <w:rPr>
                <w:rStyle w:val="aa"/>
                <w:noProof/>
              </w:rPr>
              <w:delText>)</w:delText>
            </w:r>
            <w:r w:rsidDel="005C54DF">
              <w:rPr>
                <w:noProof/>
                <w:webHidden/>
              </w:rPr>
              <w:tab/>
              <w:delText>8</w:delText>
            </w:r>
          </w:del>
        </w:p>
        <w:p w:rsidR="00DF74D7" w:rsidDel="005C54DF" w:rsidRDefault="00DF74D7">
          <w:pPr>
            <w:pStyle w:val="TOC3"/>
            <w:tabs>
              <w:tab w:val="right" w:leader="dot" w:pos="8296"/>
            </w:tabs>
            <w:rPr>
              <w:del w:id="96" w:author="李 玺华" w:date="2018-06-11T16:18:00Z"/>
              <w:noProof/>
            </w:rPr>
          </w:pPr>
          <w:del w:id="97" w:author="李 玺华" w:date="2018-06-11T16:18:00Z">
            <w:r w:rsidRPr="005C54DF" w:rsidDel="005C54DF">
              <w:rPr>
                <w:rStyle w:val="aa"/>
                <w:rFonts w:hint="eastAsia"/>
                <w:noProof/>
              </w:rPr>
              <w:delText>导航结果接受接口</w:delText>
            </w:r>
            <w:r w:rsidDel="005C54DF">
              <w:rPr>
                <w:noProof/>
                <w:webHidden/>
              </w:rPr>
              <w:tab/>
              <w:delText>10</w:delText>
            </w:r>
          </w:del>
        </w:p>
        <w:p w:rsidR="00DF74D7" w:rsidDel="005C54DF" w:rsidRDefault="00DF74D7">
          <w:pPr>
            <w:pStyle w:val="TOC3"/>
            <w:tabs>
              <w:tab w:val="right" w:leader="dot" w:pos="8296"/>
            </w:tabs>
            <w:rPr>
              <w:del w:id="98" w:author="李 玺华" w:date="2018-06-11T16:18:00Z"/>
              <w:noProof/>
            </w:rPr>
          </w:pPr>
          <w:del w:id="99" w:author="李 玺华" w:date="2018-06-11T16:18:00Z">
            <w:r w:rsidRPr="005C54DF" w:rsidDel="005C54DF">
              <w:rPr>
                <w:rStyle w:val="aa"/>
                <w:rFonts w:hint="eastAsia"/>
                <w:noProof/>
              </w:rPr>
              <w:delText>表情与运动控制接口</w:delText>
            </w:r>
            <w:r w:rsidDel="005C54DF">
              <w:rPr>
                <w:noProof/>
                <w:webHidden/>
              </w:rPr>
              <w:tab/>
              <w:delText>12</w:delText>
            </w:r>
          </w:del>
        </w:p>
        <w:p w:rsidR="00DF74D7" w:rsidDel="005C54DF" w:rsidRDefault="00DF74D7">
          <w:pPr>
            <w:pStyle w:val="TOC3"/>
            <w:tabs>
              <w:tab w:val="right" w:leader="dot" w:pos="8296"/>
            </w:tabs>
            <w:rPr>
              <w:del w:id="100" w:author="李 玺华" w:date="2018-06-11T16:18:00Z"/>
              <w:noProof/>
            </w:rPr>
          </w:pPr>
          <w:del w:id="101" w:author="李 玺华" w:date="2018-06-11T16:18:00Z">
            <w:r w:rsidRPr="005C54DF" w:rsidDel="005C54DF">
              <w:rPr>
                <w:rStyle w:val="aa"/>
                <w:rFonts w:hint="eastAsia"/>
                <w:noProof/>
              </w:rPr>
              <w:delText>运动控制接口</w:delText>
            </w:r>
            <w:r w:rsidDel="005C54DF">
              <w:rPr>
                <w:noProof/>
                <w:webHidden/>
              </w:rPr>
              <w:tab/>
              <w:delText>18</w:delText>
            </w:r>
          </w:del>
        </w:p>
        <w:p w:rsidR="00DF74D7" w:rsidDel="005C54DF" w:rsidRDefault="00DF74D7">
          <w:pPr>
            <w:pStyle w:val="TOC3"/>
            <w:tabs>
              <w:tab w:val="right" w:leader="dot" w:pos="8296"/>
            </w:tabs>
            <w:rPr>
              <w:del w:id="102" w:author="李 玺华" w:date="2018-06-11T16:18:00Z"/>
              <w:noProof/>
            </w:rPr>
          </w:pPr>
          <w:del w:id="103" w:author="李 玺华" w:date="2018-06-11T16:18:00Z">
            <w:r w:rsidRPr="005C54DF" w:rsidDel="005C54DF">
              <w:rPr>
                <w:rStyle w:val="aa"/>
                <w:rFonts w:hint="eastAsia"/>
                <w:noProof/>
              </w:rPr>
              <w:delText>人脸识别接口</w:delText>
            </w:r>
            <w:r w:rsidDel="005C54DF">
              <w:rPr>
                <w:noProof/>
                <w:webHidden/>
              </w:rPr>
              <w:tab/>
              <w:delText>20</w:delText>
            </w:r>
          </w:del>
        </w:p>
        <w:p w:rsidR="00DF74D7" w:rsidDel="005C54DF" w:rsidRDefault="00DF74D7">
          <w:pPr>
            <w:pStyle w:val="TOC3"/>
            <w:tabs>
              <w:tab w:val="right" w:leader="dot" w:pos="8296"/>
            </w:tabs>
            <w:rPr>
              <w:del w:id="104" w:author="李 玺华" w:date="2018-06-11T16:18:00Z"/>
              <w:noProof/>
            </w:rPr>
          </w:pPr>
          <w:del w:id="105" w:author="李 玺华" w:date="2018-06-11T16:18:00Z">
            <w:r w:rsidRPr="005C54DF" w:rsidDel="005C54DF">
              <w:rPr>
                <w:rStyle w:val="aa"/>
                <w:rFonts w:hint="eastAsia"/>
                <w:noProof/>
              </w:rPr>
              <w:delText>超声波感知接口</w:delText>
            </w:r>
            <w:r w:rsidDel="005C54DF">
              <w:rPr>
                <w:noProof/>
                <w:webHidden/>
              </w:rPr>
              <w:tab/>
              <w:delText>21</w:delText>
            </w:r>
          </w:del>
        </w:p>
        <w:p w:rsidR="00DF74D7" w:rsidDel="005C54DF" w:rsidRDefault="00DF74D7">
          <w:pPr>
            <w:pStyle w:val="TOC1"/>
            <w:tabs>
              <w:tab w:val="right" w:leader="dot" w:pos="8296"/>
            </w:tabs>
            <w:rPr>
              <w:del w:id="106" w:author="李 玺华" w:date="2018-06-11T16:18:00Z"/>
              <w:noProof/>
            </w:rPr>
          </w:pPr>
          <w:del w:id="107" w:author="李 玺华" w:date="2018-06-11T16:18:00Z">
            <w:r w:rsidRPr="005C54DF" w:rsidDel="005C54DF">
              <w:rPr>
                <w:rStyle w:val="aa"/>
                <w:rFonts w:hint="eastAsia"/>
                <w:noProof/>
              </w:rPr>
              <w:delText>导航</w:delText>
            </w:r>
            <w:r w:rsidRPr="005C54DF" w:rsidDel="005C54DF">
              <w:rPr>
                <w:rStyle w:val="aa"/>
                <w:noProof/>
              </w:rPr>
              <w:delText>APP</w:delText>
            </w:r>
            <w:r w:rsidRPr="00FA2254" w:rsidDel="005C54DF">
              <w:rPr>
                <w:rStyle w:val="aa"/>
                <w:rFonts w:hint="eastAsia"/>
                <w:noProof/>
              </w:rPr>
              <w:delText>功能介绍</w:delText>
            </w:r>
            <w:r w:rsidDel="005C54DF">
              <w:rPr>
                <w:noProof/>
                <w:webHidden/>
              </w:rPr>
              <w:tab/>
              <w:delText>23</w:delText>
            </w:r>
          </w:del>
        </w:p>
        <w:p w:rsidR="00DF74D7" w:rsidDel="005C54DF" w:rsidRDefault="00DF74D7">
          <w:pPr>
            <w:pStyle w:val="TOC1"/>
            <w:tabs>
              <w:tab w:val="right" w:leader="dot" w:pos="8296"/>
            </w:tabs>
            <w:rPr>
              <w:del w:id="108" w:author="李 玺华" w:date="2018-06-11T16:18:00Z"/>
              <w:noProof/>
            </w:rPr>
          </w:pPr>
          <w:del w:id="109" w:author="李 玺华" w:date="2018-06-11T16:18:00Z">
            <w:r w:rsidRPr="005C54DF" w:rsidDel="005C54DF">
              <w:rPr>
                <w:rStyle w:val="aa"/>
                <w:rFonts w:hint="eastAsia"/>
                <w:noProof/>
              </w:rPr>
              <w:delText>定制知识库</w:delText>
            </w:r>
            <w:r w:rsidDel="005C54DF">
              <w:rPr>
                <w:noProof/>
                <w:webHidden/>
              </w:rPr>
              <w:tab/>
              <w:delText>24</w:delText>
            </w:r>
          </w:del>
        </w:p>
        <w:p w:rsidR="00DF74D7" w:rsidDel="005C54DF" w:rsidRDefault="00DF74D7">
          <w:pPr>
            <w:pStyle w:val="TOC1"/>
            <w:tabs>
              <w:tab w:val="right" w:leader="dot" w:pos="8296"/>
            </w:tabs>
            <w:rPr>
              <w:del w:id="110" w:author="李 玺华" w:date="2018-06-11T16:18:00Z"/>
              <w:noProof/>
            </w:rPr>
          </w:pPr>
          <w:del w:id="111" w:author="李 玺华" w:date="2018-06-11T16:18:00Z">
            <w:r w:rsidRPr="005C54DF" w:rsidDel="005C54DF">
              <w:rPr>
                <w:rStyle w:val="aa"/>
                <w:rFonts w:hint="eastAsia"/>
                <w:noProof/>
              </w:rPr>
              <w:delText>定制广告</w:delText>
            </w:r>
            <w:r w:rsidDel="005C54DF">
              <w:rPr>
                <w:noProof/>
                <w:webHidden/>
              </w:rPr>
              <w:tab/>
              <w:delText>24</w:delText>
            </w:r>
          </w:del>
        </w:p>
        <w:p w:rsidR="00DF74D7" w:rsidDel="005C54DF" w:rsidRDefault="00DF74D7">
          <w:pPr>
            <w:pStyle w:val="TOC1"/>
            <w:tabs>
              <w:tab w:val="right" w:leader="dot" w:pos="8296"/>
            </w:tabs>
            <w:rPr>
              <w:del w:id="112" w:author="李 玺华" w:date="2018-06-11T16:18:00Z"/>
              <w:noProof/>
            </w:rPr>
          </w:pPr>
          <w:del w:id="113" w:author="李 玺华" w:date="2018-06-11T16:18:00Z">
            <w:r w:rsidRPr="005C54DF" w:rsidDel="005C54DF">
              <w:rPr>
                <w:rStyle w:val="aa"/>
                <w:rFonts w:hint="eastAsia"/>
                <w:noProof/>
              </w:rPr>
              <w:delText>定制</w:delText>
            </w:r>
            <w:r w:rsidRPr="005C54DF" w:rsidDel="005C54DF">
              <w:rPr>
                <w:rStyle w:val="aa"/>
                <w:noProof/>
              </w:rPr>
              <w:delText>VIP</w:delText>
            </w:r>
            <w:r w:rsidRPr="00FA2254" w:rsidDel="005C54DF">
              <w:rPr>
                <w:rStyle w:val="aa"/>
                <w:rFonts w:hint="eastAsia"/>
                <w:noProof/>
              </w:rPr>
              <w:delText>识别</w:delText>
            </w:r>
            <w:r w:rsidDel="005C54DF">
              <w:rPr>
                <w:noProof/>
                <w:webHidden/>
              </w:rPr>
              <w:tab/>
              <w:delText>25</w:delText>
            </w:r>
          </w:del>
        </w:p>
        <w:p w:rsidR="00DF74D7" w:rsidDel="005C54DF" w:rsidRDefault="00DF74D7">
          <w:pPr>
            <w:pStyle w:val="TOC1"/>
            <w:tabs>
              <w:tab w:val="right" w:leader="dot" w:pos="8296"/>
            </w:tabs>
            <w:rPr>
              <w:del w:id="114" w:author="李 玺华" w:date="2018-06-11T16:18:00Z"/>
              <w:noProof/>
            </w:rPr>
          </w:pPr>
          <w:del w:id="115" w:author="李 玺华" w:date="2018-06-11T16:18:00Z">
            <w:r w:rsidRPr="005C54DF" w:rsidDel="005C54DF">
              <w:rPr>
                <w:rStyle w:val="aa"/>
                <w:rFonts w:hint="eastAsia"/>
                <w:noProof/>
              </w:rPr>
              <w:delText>附录</w:delText>
            </w:r>
            <w:r w:rsidDel="005C54DF">
              <w:rPr>
                <w:noProof/>
                <w:webHidden/>
              </w:rPr>
              <w:tab/>
              <w:delText>26</w:delText>
            </w:r>
          </w:del>
        </w:p>
        <w:p w:rsidR="00DF74D7" w:rsidDel="005C54DF" w:rsidRDefault="00DF74D7">
          <w:pPr>
            <w:pStyle w:val="TOC2"/>
            <w:tabs>
              <w:tab w:val="right" w:leader="dot" w:pos="8296"/>
            </w:tabs>
            <w:rPr>
              <w:del w:id="116" w:author="李 玺华" w:date="2018-06-11T16:18:00Z"/>
              <w:noProof/>
            </w:rPr>
          </w:pPr>
          <w:del w:id="117" w:author="李 玺华" w:date="2018-06-11T16:18:00Z">
            <w:r w:rsidRPr="005C54DF" w:rsidDel="005C54DF">
              <w:rPr>
                <w:rStyle w:val="aa"/>
                <w:rFonts w:hint="eastAsia"/>
                <w:noProof/>
              </w:rPr>
              <w:delText>附录</w:delText>
            </w:r>
            <w:r w:rsidRPr="005C54DF" w:rsidDel="005C54DF">
              <w:rPr>
                <w:rStyle w:val="aa"/>
                <w:noProof/>
              </w:rPr>
              <w:delText>1</w:delText>
            </w:r>
            <w:r w:rsidDel="005C54DF">
              <w:rPr>
                <w:noProof/>
                <w:webHidden/>
              </w:rPr>
              <w:tab/>
              <w:delText>26</w:delText>
            </w:r>
          </w:del>
        </w:p>
        <w:p w:rsidR="003609D5" w:rsidRDefault="003927E4">
          <w:r>
            <w:rPr>
              <w:b/>
              <w:bCs/>
              <w:lang w:val="zh-CN"/>
            </w:rPr>
            <w:fldChar w:fldCharType="end"/>
          </w:r>
        </w:p>
      </w:sdtContent>
    </w:sdt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Pr="00264C61" w:rsidRDefault="003E1AC0" w:rsidP="003E1AC0">
      <w:pPr>
        <w:pStyle w:val="1"/>
        <w:rPr>
          <w:rFonts w:asciiTheme="minorEastAsia" w:hAnsiTheme="minorEastAsia"/>
        </w:rPr>
      </w:pPr>
      <w:bookmarkStart w:id="118" w:name="_Toc516497238"/>
      <w:r>
        <w:rPr>
          <w:rFonts w:hint="eastAsia"/>
        </w:rPr>
        <w:t>版本信</w:t>
      </w:r>
      <w:r w:rsidRPr="00264C61">
        <w:rPr>
          <w:rFonts w:asciiTheme="minorEastAsia" w:hAnsiTheme="minorEastAsia" w:hint="eastAsia"/>
        </w:rPr>
        <w:t>息</w:t>
      </w:r>
      <w:bookmarkEnd w:id="118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AC0" w:rsidRPr="00264C61" w:rsidTr="003E1AC0">
        <w:tc>
          <w:tcPr>
            <w:tcW w:w="2840" w:type="dxa"/>
          </w:tcPr>
          <w:p w:rsidR="003E1AC0" w:rsidRPr="00264C61" w:rsidRDefault="003E1AC0" w:rsidP="003E1AC0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2841" w:type="dxa"/>
          </w:tcPr>
          <w:p w:rsidR="003E1AC0" w:rsidRPr="00264C61" w:rsidRDefault="003E1AC0" w:rsidP="003E1AC0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2841" w:type="dxa"/>
          </w:tcPr>
          <w:p w:rsidR="003E1AC0" w:rsidRPr="00264C61" w:rsidRDefault="003E1AC0" w:rsidP="003E1AC0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3E1AC0" w:rsidRPr="00264C61" w:rsidTr="003E1AC0">
        <w:tc>
          <w:tcPr>
            <w:tcW w:w="2840" w:type="dxa"/>
          </w:tcPr>
          <w:p w:rsidR="003E1AC0" w:rsidRPr="00264C61" w:rsidRDefault="003E1AC0" w:rsidP="003E1AC0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  <w:tc>
          <w:tcPr>
            <w:tcW w:w="2841" w:type="dxa"/>
          </w:tcPr>
          <w:p w:rsidR="003E1AC0" w:rsidRPr="00264C61" w:rsidRDefault="003E1AC0" w:rsidP="003E1AC0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2017-</w:t>
            </w:r>
            <w:r w:rsidR="008B0C6F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 w:rsidR="00BF42BE"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 w:rsidR="008B0C6F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841" w:type="dxa"/>
          </w:tcPr>
          <w:p w:rsidR="003E1AC0" w:rsidRPr="00264C61" w:rsidRDefault="00A90932" w:rsidP="003E1AC0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试用版</w:t>
            </w:r>
          </w:p>
        </w:tc>
      </w:tr>
      <w:tr w:rsidR="00657D57" w:rsidRPr="00264C61" w:rsidTr="003E1AC0">
        <w:tc>
          <w:tcPr>
            <w:tcW w:w="2840" w:type="dxa"/>
          </w:tcPr>
          <w:p w:rsidR="00657D57" w:rsidRPr="00264C61" w:rsidRDefault="00657D57" w:rsidP="003E1AC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V1.1</w:t>
            </w:r>
          </w:p>
        </w:tc>
        <w:tc>
          <w:tcPr>
            <w:tcW w:w="2841" w:type="dxa"/>
          </w:tcPr>
          <w:p w:rsidR="00657D57" w:rsidRPr="00264C61" w:rsidRDefault="00657D57" w:rsidP="003E1AC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2017-8-18</w:t>
            </w:r>
          </w:p>
        </w:tc>
        <w:tc>
          <w:tcPr>
            <w:tcW w:w="2841" w:type="dxa"/>
          </w:tcPr>
          <w:p w:rsidR="00657D57" w:rsidRPr="00264C61" w:rsidRDefault="00657D57" w:rsidP="003E1AC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校正</w:t>
            </w:r>
          </w:p>
        </w:tc>
      </w:tr>
      <w:tr w:rsidR="00373389" w:rsidRPr="00264C61" w:rsidTr="003E1AC0">
        <w:tc>
          <w:tcPr>
            <w:tcW w:w="2840" w:type="dxa"/>
          </w:tcPr>
          <w:p w:rsidR="00373389" w:rsidRDefault="00373389" w:rsidP="003E1AC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V1.2</w:t>
            </w:r>
          </w:p>
        </w:tc>
        <w:tc>
          <w:tcPr>
            <w:tcW w:w="2841" w:type="dxa"/>
          </w:tcPr>
          <w:p w:rsidR="00373389" w:rsidRDefault="00373389" w:rsidP="003E1AC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2017-9-4</w:t>
            </w:r>
          </w:p>
        </w:tc>
        <w:tc>
          <w:tcPr>
            <w:tcW w:w="2841" w:type="dxa"/>
          </w:tcPr>
          <w:p w:rsidR="00373389" w:rsidRDefault="00373389" w:rsidP="003E1AC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校正</w:t>
            </w:r>
          </w:p>
        </w:tc>
      </w:tr>
      <w:tr w:rsidR="0044045B" w:rsidRPr="00264C61" w:rsidTr="003E1AC0">
        <w:tc>
          <w:tcPr>
            <w:tcW w:w="2840" w:type="dxa"/>
          </w:tcPr>
          <w:p w:rsidR="0044045B" w:rsidRDefault="0044045B" w:rsidP="003E1AC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V1.3</w:t>
            </w:r>
          </w:p>
        </w:tc>
        <w:tc>
          <w:tcPr>
            <w:tcW w:w="2841" w:type="dxa"/>
          </w:tcPr>
          <w:p w:rsidR="0044045B" w:rsidRDefault="0044045B" w:rsidP="003E1AC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2017-9-19</w:t>
            </w:r>
          </w:p>
        </w:tc>
        <w:tc>
          <w:tcPr>
            <w:tcW w:w="2841" w:type="dxa"/>
          </w:tcPr>
          <w:p w:rsidR="0044045B" w:rsidRDefault="00686941" w:rsidP="003E1AC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增加</w:t>
            </w:r>
            <w:r w:rsidR="0044045B">
              <w:rPr>
                <w:rFonts w:asciiTheme="minorEastAsia" w:hAnsiTheme="minorEastAsia" w:hint="eastAsia"/>
                <w:sz w:val="24"/>
                <w:szCs w:val="24"/>
              </w:rPr>
              <w:t>机器人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版本差别</w:t>
            </w:r>
          </w:p>
        </w:tc>
      </w:tr>
      <w:tr w:rsidR="00997EB0" w:rsidRPr="00264C61" w:rsidTr="003E1AC0">
        <w:tc>
          <w:tcPr>
            <w:tcW w:w="2840" w:type="dxa"/>
          </w:tcPr>
          <w:p w:rsidR="00997EB0" w:rsidRDefault="00997EB0" w:rsidP="003E1AC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V1.4</w:t>
            </w:r>
          </w:p>
        </w:tc>
        <w:tc>
          <w:tcPr>
            <w:tcW w:w="2841" w:type="dxa"/>
          </w:tcPr>
          <w:p w:rsidR="00997EB0" w:rsidRDefault="00997EB0" w:rsidP="003E1AC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2018-3-28</w:t>
            </w:r>
          </w:p>
        </w:tc>
        <w:tc>
          <w:tcPr>
            <w:tcW w:w="2841" w:type="dxa"/>
          </w:tcPr>
          <w:p w:rsidR="00997EB0" w:rsidRDefault="003451BE" w:rsidP="003E1AC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增加关机指令</w:t>
            </w:r>
          </w:p>
        </w:tc>
      </w:tr>
      <w:tr w:rsidR="00C5676E" w:rsidRPr="00264C61" w:rsidTr="003E1AC0">
        <w:tc>
          <w:tcPr>
            <w:tcW w:w="2840" w:type="dxa"/>
          </w:tcPr>
          <w:p w:rsidR="00C5676E" w:rsidRDefault="00C5676E" w:rsidP="003E1AC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</w:t>
            </w:r>
            <w:r>
              <w:rPr>
                <w:rFonts w:asciiTheme="minorEastAsia" w:hAnsiTheme="minorEastAsia"/>
                <w:sz w:val="24"/>
                <w:szCs w:val="24"/>
              </w:rPr>
              <w:t>1.5</w:t>
            </w:r>
          </w:p>
        </w:tc>
        <w:tc>
          <w:tcPr>
            <w:tcW w:w="2841" w:type="dxa"/>
          </w:tcPr>
          <w:p w:rsidR="00C5676E" w:rsidRDefault="00C5676E" w:rsidP="003E1AC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2018-6-8</w:t>
            </w:r>
          </w:p>
        </w:tc>
        <w:tc>
          <w:tcPr>
            <w:tcW w:w="2841" w:type="dxa"/>
          </w:tcPr>
          <w:p w:rsidR="00C5676E" w:rsidRDefault="005C54DF" w:rsidP="003E1AC0">
            <w:pPr>
              <w:rPr>
                <w:rFonts w:asciiTheme="minorEastAsia" w:hAnsiTheme="minorEastAsia"/>
                <w:sz w:val="24"/>
                <w:szCs w:val="24"/>
              </w:rPr>
            </w:pPr>
            <w:ins w:id="119" w:author="李 玺华" w:date="2018-06-11T16:18:00Z">
              <w:r>
                <w:rPr>
                  <w:rFonts w:asciiTheme="minorEastAsia" w:hAnsiTheme="minorEastAsia" w:hint="eastAsia"/>
                  <w:sz w:val="24"/>
                  <w:szCs w:val="24"/>
                </w:rPr>
                <w:t>增加其他功能</w:t>
              </w:r>
            </w:ins>
          </w:p>
        </w:tc>
      </w:tr>
    </w:tbl>
    <w:p w:rsidR="003E1AC0" w:rsidRPr="003E1AC0" w:rsidRDefault="003E1AC0" w:rsidP="003E1AC0"/>
    <w:p w:rsidR="00D0376D" w:rsidRDefault="00D0376D" w:rsidP="003609D5"/>
    <w:p w:rsidR="00D23467" w:rsidRDefault="00D23467" w:rsidP="002D2FBD">
      <w:pPr>
        <w:pStyle w:val="1"/>
      </w:pPr>
      <w:bookmarkStart w:id="120" w:name="_Toc516497239"/>
      <w:r>
        <w:rPr>
          <w:rFonts w:hint="eastAsia"/>
        </w:rPr>
        <w:t>概述</w:t>
      </w:r>
      <w:bookmarkEnd w:id="120"/>
    </w:p>
    <w:p w:rsidR="00D23467" w:rsidRPr="0044045B" w:rsidRDefault="00D23467" w:rsidP="00D23467">
      <w:pPr>
        <w:rPr>
          <w:rFonts w:asciiTheme="minorEastAsia" w:hAnsiTheme="minorEastAsia"/>
          <w:b/>
          <w:sz w:val="24"/>
          <w:szCs w:val="24"/>
        </w:rPr>
      </w:pPr>
      <w:r w:rsidRPr="00264C61">
        <w:rPr>
          <w:rFonts w:asciiTheme="minorEastAsia" w:hAnsiTheme="minorEastAsia" w:hint="eastAsia"/>
          <w:sz w:val="24"/>
          <w:szCs w:val="24"/>
        </w:rPr>
        <w:t>GQY机器人接口</w:t>
      </w:r>
      <w:r w:rsidR="00D07D9E" w:rsidRPr="00264C61">
        <w:rPr>
          <w:rFonts w:asciiTheme="minorEastAsia" w:hAnsiTheme="minorEastAsia" w:hint="eastAsia"/>
          <w:sz w:val="24"/>
          <w:szCs w:val="24"/>
        </w:rPr>
        <w:t>文档是介绍GQY机器人对客户开放的资源</w:t>
      </w:r>
      <w:r w:rsidR="0005074B" w:rsidRPr="00264C61">
        <w:rPr>
          <w:rFonts w:asciiTheme="minorEastAsia" w:hAnsiTheme="minorEastAsia" w:hint="eastAsia"/>
          <w:sz w:val="24"/>
          <w:szCs w:val="24"/>
        </w:rPr>
        <w:t>和接口</w:t>
      </w:r>
      <w:r w:rsidR="00D07D9E" w:rsidRPr="00264C61">
        <w:rPr>
          <w:rFonts w:asciiTheme="minorEastAsia" w:hAnsiTheme="minorEastAsia" w:hint="eastAsia"/>
          <w:sz w:val="24"/>
          <w:szCs w:val="24"/>
        </w:rPr>
        <w:t>，</w:t>
      </w:r>
      <w:r w:rsidR="0005074B" w:rsidRPr="00264C61">
        <w:rPr>
          <w:rFonts w:asciiTheme="minorEastAsia" w:hAnsiTheme="minorEastAsia" w:hint="eastAsia"/>
          <w:sz w:val="24"/>
          <w:szCs w:val="24"/>
        </w:rPr>
        <w:t>指导客户如何使用这些接口以及和二次开发配套的软件和文档说明。</w:t>
      </w:r>
    </w:p>
    <w:p w:rsidR="00D23467" w:rsidRDefault="00D23467" w:rsidP="00D23467">
      <w:pPr>
        <w:pStyle w:val="2"/>
      </w:pPr>
      <w:bookmarkStart w:id="121" w:name="_Toc516497240"/>
      <w:r>
        <w:rPr>
          <w:rFonts w:hint="eastAsia"/>
        </w:rPr>
        <w:t>目的</w:t>
      </w:r>
      <w:bookmarkEnd w:id="121"/>
    </w:p>
    <w:p w:rsidR="00D07D9E" w:rsidRPr="00264C61" w:rsidRDefault="00D07D9E" w:rsidP="00D07D9E">
      <w:pPr>
        <w:rPr>
          <w:rFonts w:asciiTheme="minorEastAsia" w:hAnsiTheme="minorEastAsia"/>
          <w:sz w:val="24"/>
          <w:szCs w:val="24"/>
        </w:rPr>
      </w:pPr>
      <w:r w:rsidRPr="00264C61">
        <w:rPr>
          <w:rFonts w:asciiTheme="minorEastAsia" w:hAnsiTheme="minorEastAsia" w:hint="eastAsia"/>
          <w:sz w:val="24"/>
          <w:szCs w:val="24"/>
        </w:rPr>
        <w:t>本手册目录目的是帮助客户</w:t>
      </w:r>
      <w:r w:rsidR="00E616CE" w:rsidRPr="00264C61">
        <w:rPr>
          <w:rFonts w:asciiTheme="minorEastAsia" w:hAnsiTheme="minorEastAsia" w:hint="eastAsia"/>
          <w:sz w:val="24"/>
          <w:szCs w:val="24"/>
        </w:rPr>
        <w:t>了解和</w:t>
      </w:r>
      <w:r w:rsidRPr="00264C61">
        <w:rPr>
          <w:rFonts w:asciiTheme="minorEastAsia" w:hAnsiTheme="minorEastAsia" w:hint="eastAsia"/>
          <w:sz w:val="24"/>
          <w:szCs w:val="24"/>
        </w:rPr>
        <w:t>开发GQY机器人，方便地使用GQY</w:t>
      </w:r>
      <w:r w:rsidR="00E616CE" w:rsidRPr="00264C61">
        <w:rPr>
          <w:rFonts w:asciiTheme="minorEastAsia" w:hAnsiTheme="minorEastAsia" w:hint="eastAsia"/>
          <w:sz w:val="24"/>
          <w:szCs w:val="24"/>
        </w:rPr>
        <w:t>机器人的开放的</w:t>
      </w:r>
      <w:r w:rsidRPr="00264C61">
        <w:rPr>
          <w:rFonts w:asciiTheme="minorEastAsia" w:hAnsiTheme="minorEastAsia" w:hint="eastAsia"/>
          <w:sz w:val="24"/>
          <w:szCs w:val="24"/>
        </w:rPr>
        <w:t>资源和</w:t>
      </w:r>
      <w:r w:rsidR="00E616CE" w:rsidRPr="00264C61">
        <w:rPr>
          <w:rFonts w:asciiTheme="minorEastAsia" w:hAnsiTheme="minorEastAsia" w:hint="eastAsia"/>
          <w:sz w:val="24"/>
          <w:szCs w:val="24"/>
        </w:rPr>
        <w:t>开发</w:t>
      </w:r>
      <w:r w:rsidRPr="00264C61">
        <w:rPr>
          <w:rFonts w:asciiTheme="minorEastAsia" w:hAnsiTheme="minorEastAsia" w:hint="eastAsia"/>
          <w:sz w:val="24"/>
          <w:szCs w:val="24"/>
        </w:rPr>
        <w:t>接口。</w:t>
      </w:r>
    </w:p>
    <w:p w:rsidR="00D23467" w:rsidRDefault="00D23467" w:rsidP="00D23467">
      <w:pPr>
        <w:pStyle w:val="2"/>
      </w:pPr>
      <w:bookmarkStart w:id="122" w:name="_Toc516497241"/>
      <w:r>
        <w:rPr>
          <w:rFonts w:hint="eastAsia"/>
        </w:rPr>
        <w:t>范围</w:t>
      </w:r>
      <w:bookmarkEnd w:id="122"/>
    </w:p>
    <w:p w:rsidR="00FF5351" w:rsidRPr="00264C61" w:rsidRDefault="00FF5351" w:rsidP="00FF5351">
      <w:pPr>
        <w:rPr>
          <w:rFonts w:asciiTheme="minorEastAsia" w:hAnsiTheme="minorEastAsia"/>
          <w:sz w:val="24"/>
          <w:szCs w:val="24"/>
        </w:rPr>
      </w:pPr>
      <w:r w:rsidRPr="00264C61">
        <w:rPr>
          <w:rFonts w:asciiTheme="minorEastAsia" w:hAnsiTheme="minorEastAsia" w:hint="eastAsia"/>
          <w:sz w:val="24"/>
          <w:szCs w:val="24"/>
        </w:rPr>
        <w:t>本手册描述GQY机器人开发资源和接口，不描述机器人结构和与开放资源及接口无关的机器人功能。</w:t>
      </w:r>
    </w:p>
    <w:p w:rsidR="00370E32" w:rsidRDefault="00370E32" w:rsidP="00FF5351"/>
    <w:p w:rsidR="00B14D80" w:rsidRDefault="00B14D80" w:rsidP="00FF5351"/>
    <w:p w:rsidR="00E616CE" w:rsidRPr="00E616CE" w:rsidRDefault="00370E32" w:rsidP="005821C0">
      <w:pPr>
        <w:pStyle w:val="1"/>
      </w:pPr>
      <w:bookmarkStart w:id="123" w:name="_Toc516497242"/>
      <w:r>
        <w:rPr>
          <w:rFonts w:hint="eastAsia"/>
        </w:rPr>
        <w:lastRenderedPageBreak/>
        <w:t>GQY</w:t>
      </w:r>
      <w:r>
        <w:rPr>
          <w:rFonts w:hint="eastAsia"/>
        </w:rPr>
        <w:t>机器人开放资源</w:t>
      </w:r>
      <w:r w:rsidR="00E616CE">
        <w:rPr>
          <w:rFonts w:hint="eastAsia"/>
        </w:rPr>
        <w:t>和开发接口</w:t>
      </w:r>
      <w:bookmarkEnd w:id="123"/>
    </w:p>
    <w:p w:rsidR="002D2FBD" w:rsidRDefault="00370E32" w:rsidP="005821C0">
      <w:pPr>
        <w:pStyle w:val="2"/>
      </w:pPr>
      <w:bookmarkStart w:id="124" w:name="_Toc516497243"/>
      <w:r>
        <w:rPr>
          <w:rFonts w:hint="eastAsia"/>
        </w:rPr>
        <w:t>GQY</w:t>
      </w:r>
      <w:r w:rsidR="002E0617">
        <w:rPr>
          <w:rFonts w:hint="eastAsia"/>
        </w:rPr>
        <w:t>机器人开放</w:t>
      </w:r>
      <w:r w:rsidR="00E616CE">
        <w:rPr>
          <w:rFonts w:hint="eastAsia"/>
        </w:rPr>
        <w:t>资源</w:t>
      </w:r>
      <w:bookmarkEnd w:id="124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96"/>
        <w:gridCol w:w="2841"/>
        <w:gridCol w:w="2841"/>
      </w:tblGrid>
      <w:tr w:rsidR="0052171D" w:rsidTr="00264C61">
        <w:tc>
          <w:tcPr>
            <w:tcW w:w="2796" w:type="dxa"/>
          </w:tcPr>
          <w:p w:rsidR="0052171D" w:rsidRPr="00264C61" w:rsidRDefault="0052171D" w:rsidP="0052171D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b/>
                <w:sz w:val="24"/>
                <w:szCs w:val="24"/>
              </w:rPr>
              <w:t>开放资源</w:t>
            </w:r>
          </w:p>
        </w:tc>
        <w:tc>
          <w:tcPr>
            <w:tcW w:w="2841" w:type="dxa"/>
          </w:tcPr>
          <w:p w:rsidR="0052171D" w:rsidRPr="00264C61" w:rsidRDefault="0052171D" w:rsidP="0052171D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2841" w:type="dxa"/>
          </w:tcPr>
          <w:p w:rsidR="0052171D" w:rsidRPr="00264C61" w:rsidRDefault="004B6C7C" w:rsidP="0052171D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b/>
                <w:sz w:val="24"/>
                <w:szCs w:val="24"/>
              </w:rPr>
              <w:t>开放</w:t>
            </w:r>
            <w:r w:rsidR="00131F53" w:rsidRPr="00264C61">
              <w:rPr>
                <w:rFonts w:asciiTheme="minorEastAsia" w:hAnsiTheme="minorEastAsia" w:hint="eastAsia"/>
                <w:b/>
                <w:sz w:val="24"/>
                <w:szCs w:val="24"/>
              </w:rPr>
              <w:t>额度</w:t>
            </w:r>
          </w:p>
        </w:tc>
      </w:tr>
      <w:tr w:rsidR="00131F53" w:rsidRPr="00131F53" w:rsidTr="00264C61">
        <w:tc>
          <w:tcPr>
            <w:tcW w:w="2796" w:type="dxa"/>
          </w:tcPr>
          <w:p w:rsidR="00131F53" w:rsidRPr="00264C61" w:rsidRDefault="00131F53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语音识别</w:t>
            </w:r>
          </w:p>
        </w:tc>
        <w:tc>
          <w:tcPr>
            <w:tcW w:w="2841" w:type="dxa"/>
          </w:tcPr>
          <w:p w:rsidR="00131F53" w:rsidRPr="00264C61" w:rsidRDefault="00131F53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客户程序可以</w:t>
            </w:r>
            <w:r w:rsidR="0043669D" w:rsidRPr="00264C61">
              <w:rPr>
                <w:rFonts w:asciiTheme="minorEastAsia" w:hAnsiTheme="minorEastAsia" w:hint="eastAsia"/>
                <w:sz w:val="24"/>
                <w:szCs w:val="24"/>
              </w:rPr>
              <w:t>请求</w:t>
            </w: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语音识别的结果</w:t>
            </w:r>
          </w:p>
        </w:tc>
        <w:tc>
          <w:tcPr>
            <w:tcW w:w="2841" w:type="dxa"/>
          </w:tcPr>
          <w:p w:rsidR="00131F53" w:rsidRPr="00264C61" w:rsidRDefault="001E6FDE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无限制</w:t>
            </w:r>
          </w:p>
        </w:tc>
      </w:tr>
      <w:tr w:rsidR="00131F53" w:rsidRPr="00131F53" w:rsidTr="00264C61">
        <w:tc>
          <w:tcPr>
            <w:tcW w:w="2796" w:type="dxa"/>
          </w:tcPr>
          <w:p w:rsidR="00131F53" w:rsidRPr="00264C61" w:rsidRDefault="00131F53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语义理解</w:t>
            </w:r>
          </w:p>
        </w:tc>
        <w:tc>
          <w:tcPr>
            <w:tcW w:w="2841" w:type="dxa"/>
          </w:tcPr>
          <w:p w:rsidR="00131F53" w:rsidRPr="00264C61" w:rsidRDefault="00131F53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客户程序可以</w:t>
            </w:r>
            <w:r w:rsidR="0043669D" w:rsidRPr="00264C61">
              <w:rPr>
                <w:rFonts w:asciiTheme="minorEastAsia" w:hAnsiTheme="minorEastAsia" w:hint="eastAsia"/>
                <w:sz w:val="24"/>
                <w:szCs w:val="24"/>
              </w:rPr>
              <w:t>请求</w:t>
            </w:r>
            <w:r w:rsidR="00A811FB" w:rsidRPr="00264C61">
              <w:rPr>
                <w:rFonts w:asciiTheme="minorEastAsia" w:hAnsiTheme="minorEastAsia" w:hint="eastAsia"/>
                <w:sz w:val="24"/>
                <w:szCs w:val="24"/>
              </w:rPr>
              <w:t>语义理解的结果；客户可以</w:t>
            </w: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定制知识库</w:t>
            </w:r>
          </w:p>
        </w:tc>
        <w:tc>
          <w:tcPr>
            <w:tcW w:w="2841" w:type="dxa"/>
          </w:tcPr>
          <w:p w:rsidR="00131F53" w:rsidRPr="00264C61" w:rsidRDefault="001E6FDE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无限制</w:t>
            </w:r>
          </w:p>
        </w:tc>
      </w:tr>
      <w:tr w:rsidR="00131F53" w:rsidRPr="00131F53" w:rsidTr="00264C61">
        <w:tc>
          <w:tcPr>
            <w:tcW w:w="2796" w:type="dxa"/>
          </w:tcPr>
          <w:p w:rsidR="00131F53" w:rsidRPr="00264C61" w:rsidRDefault="00131F53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语音合成</w:t>
            </w:r>
          </w:p>
        </w:tc>
        <w:tc>
          <w:tcPr>
            <w:tcW w:w="2841" w:type="dxa"/>
          </w:tcPr>
          <w:p w:rsidR="00131F53" w:rsidRPr="00264C61" w:rsidRDefault="00131F53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客户程序可以请求发声</w:t>
            </w:r>
          </w:p>
        </w:tc>
        <w:tc>
          <w:tcPr>
            <w:tcW w:w="2841" w:type="dxa"/>
          </w:tcPr>
          <w:p w:rsidR="00131F53" w:rsidRPr="00264C61" w:rsidRDefault="001E6FDE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无限制</w:t>
            </w:r>
          </w:p>
        </w:tc>
      </w:tr>
      <w:tr w:rsidR="003451BE" w:rsidRPr="00131F53" w:rsidTr="00264C61">
        <w:tc>
          <w:tcPr>
            <w:tcW w:w="2796" w:type="dxa"/>
          </w:tcPr>
          <w:p w:rsidR="003451BE" w:rsidRPr="00264C61" w:rsidRDefault="003451BE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机器人状态控制</w:t>
            </w:r>
          </w:p>
        </w:tc>
        <w:tc>
          <w:tcPr>
            <w:tcW w:w="2841" w:type="dxa"/>
          </w:tcPr>
          <w:p w:rsidR="003451BE" w:rsidRPr="00264C61" w:rsidRDefault="003451BE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通过命令让机器人处于某种状态或者行为</w:t>
            </w:r>
          </w:p>
        </w:tc>
        <w:tc>
          <w:tcPr>
            <w:tcW w:w="2841" w:type="dxa"/>
          </w:tcPr>
          <w:p w:rsidR="003451BE" w:rsidRPr="003451BE" w:rsidRDefault="003451BE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无限制</w:t>
            </w:r>
          </w:p>
        </w:tc>
      </w:tr>
      <w:tr w:rsidR="00131F53" w:rsidRPr="00131F53" w:rsidTr="00264C61">
        <w:tc>
          <w:tcPr>
            <w:tcW w:w="2796" w:type="dxa"/>
          </w:tcPr>
          <w:p w:rsidR="00131F53" w:rsidRPr="00264C61" w:rsidRDefault="00B97EDA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导航控制</w:t>
            </w:r>
            <w:r w:rsidR="008A4465">
              <w:rPr>
                <w:rFonts w:asciiTheme="minorEastAsia" w:hAnsiTheme="minorEastAsia" w:hint="eastAsia"/>
                <w:sz w:val="24"/>
                <w:szCs w:val="24"/>
              </w:rPr>
              <w:t>及其结果的接受</w:t>
            </w:r>
          </w:p>
        </w:tc>
        <w:tc>
          <w:tcPr>
            <w:tcW w:w="2841" w:type="dxa"/>
          </w:tcPr>
          <w:p w:rsidR="008A4465" w:rsidRDefault="00B97EDA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客户程序可以请求导航功能</w:t>
            </w:r>
            <w:r w:rsidR="0054362F">
              <w:rPr>
                <w:rFonts w:asciiTheme="minorEastAsia" w:hAnsiTheme="minorEastAsia" w:hint="eastAsia"/>
                <w:sz w:val="24"/>
                <w:szCs w:val="24"/>
              </w:rPr>
              <w:t>和获悉导航</w:t>
            </w:r>
            <w:r w:rsidR="008A4465">
              <w:rPr>
                <w:rFonts w:asciiTheme="minorEastAsia" w:hAnsiTheme="minorEastAsia" w:hint="eastAsia"/>
                <w:sz w:val="24"/>
                <w:szCs w:val="24"/>
              </w:rPr>
              <w:t>结果；</w:t>
            </w:r>
          </w:p>
          <w:p w:rsidR="00131F53" w:rsidRPr="00264C61" w:rsidRDefault="00B97EDA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结合导航</w:t>
            </w:r>
            <w:r w:rsidR="00FC1D04" w:rsidRPr="00264C61">
              <w:rPr>
                <w:rFonts w:asciiTheme="minorEastAsia" w:hAnsiTheme="minorEastAsia" w:hint="eastAsia"/>
                <w:sz w:val="24"/>
                <w:szCs w:val="24"/>
              </w:rPr>
              <w:t>APP</w:t>
            </w: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实现导航到目的地</w:t>
            </w:r>
          </w:p>
        </w:tc>
        <w:tc>
          <w:tcPr>
            <w:tcW w:w="2841" w:type="dxa"/>
          </w:tcPr>
          <w:p w:rsidR="00131F53" w:rsidRPr="00264C61" w:rsidRDefault="001E6FDE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无限制</w:t>
            </w:r>
            <w:r w:rsidR="00574D60" w:rsidRPr="00264C61">
              <w:rPr>
                <w:rFonts w:asciiTheme="minorEastAsia" w:hAnsiTheme="minorEastAsia" w:hint="eastAsia"/>
                <w:sz w:val="24"/>
                <w:szCs w:val="24"/>
              </w:rPr>
              <w:t>，导航APP的介绍参考附录</w:t>
            </w:r>
            <w:r w:rsidR="006D09AD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B97EDA" w:rsidRPr="00131F53" w:rsidTr="00264C61">
        <w:tc>
          <w:tcPr>
            <w:tcW w:w="2796" w:type="dxa"/>
          </w:tcPr>
          <w:p w:rsidR="00B97EDA" w:rsidRPr="00264C61" w:rsidRDefault="00B97EDA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表情</w:t>
            </w:r>
            <w:r w:rsidR="00373389">
              <w:rPr>
                <w:rFonts w:asciiTheme="minorEastAsia" w:hAnsiTheme="minorEastAsia" w:hint="eastAsia"/>
                <w:sz w:val="24"/>
                <w:szCs w:val="24"/>
              </w:rPr>
              <w:t>与动作</w:t>
            </w: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控制</w:t>
            </w:r>
          </w:p>
        </w:tc>
        <w:tc>
          <w:tcPr>
            <w:tcW w:w="2841" w:type="dxa"/>
          </w:tcPr>
          <w:p w:rsidR="00B97EDA" w:rsidRDefault="00F247A8" w:rsidP="00373389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73389">
              <w:rPr>
                <w:rFonts w:asciiTheme="minorEastAsia" w:hAnsiTheme="minorEastAsia" w:hint="eastAsia"/>
                <w:sz w:val="24"/>
                <w:szCs w:val="24"/>
              </w:rPr>
              <w:t>客户程序可以请求眼睛和嘴部表情</w:t>
            </w:r>
          </w:p>
          <w:p w:rsidR="00373389" w:rsidRPr="00373389" w:rsidRDefault="00373389" w:rsidP="00373389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客户程序可以请求单个头部动作和单个手臂动作；也可以请求整套动作</w:t>
            </w:r>
          </w:p>
        </w:tc>
        <w:tc>
          <w:tcPr>
            <w:tcW w:w="2841" w:type="dxa"/>
          </w:tcPr>
          <w:p w:rsidR="00373389" w:rsidRDefault="00F247A8" w:rsidP="00373389">
            <w:pPr>
              <w:pStyle w:val="a3"/>
              <w:numPr>
                <w:ilvl w:val="0"/>
                <w:numId w:val="6"/>
              </w:numPr>
              <w:ind w:firstLineChars="0"/>
            </w:pPr>
            <w:r w:rsidRPr="00373389">
              <w:rPr>
                <w:rFonts w:asciiTheme="minorEastAsia" w:hAnsiTheme="minorEastAsia" w:hint="eastAsia"/>
                <w:sz w:val="24"/>
                <w:szCs w:val="24"/>
              </w:rPr>
              <w:t>眼睛表情（27种静态+11动态），嘴部表情（4种静态+6动态），</w:t>
            </w:r>
            <w:r w:rsidR="002C18B1" w:rsidRPr="00373389">
              <w:rPr>
                <w:rFonts w:asciiTheme="minorEastAsia" w:hAnsiTheme="minorEastAsia" w:hint="eastAsia"/>
                <w:sz w:val="24"/>
                <w:szCs w:val="24"/>
              </w:rPr>
              <w:t>表情图片</w:t>
            </w:r>
            <w:r w:rsidRPr="00373389">
              <w:rPr>
                <w:rFonts w:asciiTheme="minorEastAsia" w:hAnsiTheme="minorEastAsia" w:hint="eastAsia"/>
                <w:sz w:val="24"/>
                <w:szCs w:val="24"/>
              </w:rPr>
              <w:t>具体参考</w:t>
            </w:r>
            <w:hyperlink w:anchor="表情表格" w:history="1">
              <w:r w:rsidR="007A3D5D" w:rsidRPr="00373389">
                <w:rPr>
                  <w:rStyle w:val="aa"/>
                  <w:rFonts w:asciiTheme="minorEastAsia" w:hAnsiTheme="minorEastAsia" w:hint="eastAsia"/>
                  <w:sz w:val="24"/>
                  <w:szCs w:val="24"/>
                </w:rPr>
                <w:t>表情</w:t>
              </w:r>
              <w:r w:rsidR="00F774AD" w:rsidRPr="00373389">
                <w:rPr>
                  <w:rStyle w:val="aa"/>
                  <w:rFonts w:asciiTheme="minorEastAsia" w:hAnsiTheme="minorEastAsia" w:hint="eastAsia"/>
                  <w:sz w:val="24"/>
                  <w:szCs w:val="24"/>
                </w:rPr>
                <w:t>表格</w:t>
              </w:r>
            </w:hyperlink>
          </w:p>
          <w:p w:rsidR="00373389" w:rsidRPr="00373389" w:rsidRDefault="00373389" w:rsidP="00373389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373389">
              <w:rPr>
                <w:rFonts w:asciiTheme="minorEastAsia" w:hAnsiTheme="minorEastAsia" w:hint="eastAsia"/>
                <w:sz w:val="24"/>
                <w:szCs w:val="24"/>
              </w:rPr>
              <w:t>个头部动作和4个手臂动作</w:t>
            </w:r>
          </w:p>
          <w:p w:rsidR="00373389" w:rsidRPr="00373389" w:rsidRDefault="00373389" w:rsidP="00373389">
            <w:pPr>
              <w:pStyle w:val="a3"/>
              <w:numPr>
                <w:ilvl w:val="0"/>
                <w:numId w:val="6"/>
              </w:numPr>
              <w:ind w:firstLineChars="0"/>
            </w:pPr>
            <w:r w:rsidRPr="00373389">
              <w:rPr>
                <w:rFonts w:asciiTheme="minorEastAsia" w:hAnsiTheme="minorEastAsia" w:hint="eastAsia"/>
                <w:sz w:val="24"/>
                <w:szCs w:val="24"/>
              </w:rPr>
              <w:t>13套整体动作(卖萌</w:t>
            </w:r>
            <w:r w:rsidRPr="00373389">
              <w:rPr>
                <w:rFonts w:asciiTheme="minorEastAsia" w:hAnsiTheme="minorEastAsia"/>
                <w:sz w:val="24"/>
                <w:szCs w:val="24"/>
              </w:rPr>
              <w:t>、敬礼、飞吻等</w:t>
            </w:r>
            <w:r w:rsidRPr="00373389"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</w:tr>
      <w:tr w:rsidR="00DD38A5" w:rsidRPr="00373389" w:rsidTr="00264C61">
        <w:tc>
          <w:tcPr>
            <w:tcW w:w="2796" w:type="dxa"/>
          </w:tcPr>
          <w:p w:rsidR="00DD38A5" w:rsidRPr="00264C61" w:rsidRDefault="00DD38A5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运动控制</w:t>
            </w:r>
          </w:p>
        </w:tc>
        <w:tc>
          <w:tcPr>
            <w:tcW w:w="2841" w:type="dxa"/>
          </w:tcPr>
          <w:p w:rsidR="00DD38A5" w:rsidRPr="00264C61" w:rsidRDefault="00DD38A5" w:rsidP="00D420DC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客户程序可以请求运动控制</w:t>
            </w:r>
            <w:r w:rsidR="00D420DC" w:rsidRPr="00264C61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</w:tc>
        <w:tc>
          <w:tcPr>
            <w:tcW w:w="2841" w:type="dxa"/>
          </w:tcPr>
          <w:p w:rsidR="00DD38A5" w:rsidRPr="00264C61" w:rsidRDefault="00D420DC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前进</w:t>
            </w:r>
            <w:r w:rsidR="00373389">
              <w:rPr>
                <w:rFonts w:asciiTheme="minorEastAsia" w:hAnsiTheme="minorEastAsia" w:hint="eastAsia"/>
                <w:sz w:val="24"/>
                <w:szCs w:val="24"/>
              </w:rPr>
              <w:t>,</w:t>
            </w: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左转</w:t>
            </w:r>
            <w:r w:rsidR="00373389">
              <w:rPr>
                <w:rFonts w:asciiTheme="minorEastAsia" w:hAnsiTheme="minorEastAsia" w:hint="eastAsia"/>
                <w:sz w:val="24"/>
                <w:szCs w:val="24"/>
              </w:rPr>
              <w:t>,</w:t>
            </w: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右转</w:t>
            </w:r>
            <w:r w:rsidR="00AF02C0">
              <w:rPr>
                <w:rFonts w:asciiTheme="minorEastAsia" w:hAnsiTheme="minorEastAsia" w:hint="eastAsia"/>
                <w:sz w:val="24"/>
                <w:szCs w:val="24"/>
              </w:rPr>
              <w:t>，转一圈</w:t>
            </w:r>
          </w:p>
        </w:tc>
      </w:tr>
      <w:tr w:rsidR="002578D4" w:rsidRPr="00DD38A5" w:rsidTr="00264C61">
        <w:tc>
          <w:tcPr>
            <w:tcW w:w="2796" w:type="dxa"/>
          </w:tcPr>
          <w:p w:rsidR="002578D4" w:rsidRPr="00264C61" w:rsidRDefault="00051DB9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超声波</w:t>
            </w:r>
            <w:r w:rsidR="002578D4" w:rsidRPr="00264C61">
              <w:rPr>
                <w:rFonts w:asciiTheme="minorEastAsia" w:hAnsiTheme="minorEastAsia" w:hint="eastAsia"/>
                <w:sz w:val="24"/>
                <w:szCs w:val="24"/>
              </w:rPr>
              <w:t>感知</w:t>
            </w:r>
          </w:p>
        </w:tc>
        <w:tc>
          <w:tcPr>
            <w:tcW w:w="2841" w:type="dxa"/>
          </w:tcPr>
          <w:p w:rsidR="002578D4" w:rsidRPr="00264C61" w:rsidRDefault="002578D4" w:rsidP="00F247A8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机器人具有感知是否有人靠近</w:t>
            </w:r>
            <w:r w:rsidR="00390326" w:rsidRPr="00264C61">
              <w:rPr>
                <w:rFonts w:asciiTheme="minorEastAsia" w:hAnsiTheme="minorEastAsia" w:hint="eastAsia"/>
                <w:sz w:val="24"/>
                <w:szCs w:val="24"/>
              </w:rPr>
              <w:t>和离开</w:t>
            </w: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的能力，客户程序可以请求该服务</w:t>
            </w:r>
          </w:p>
        </w:tc>
        <w:tc>
          <w:tcPr>
            <w:tcW w:w="2841" w:type="dxa"/>
          </w:tcPr>
          <w:p w:rsidR="002578D4" w:rsidRPr="00264C61" w:rsidRDefault="00D420DC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无限制</w:t>
            </w:r>
          </w:p>
        </w:tc>
      </w:tr>
      <w:tr w:rsidR="00051DB9" w:rsidRPr="00C2168D" w:rsidTr="00264C61">
        <w:tc>
          <w:tcPr>
            <w:tcW w:w="2796" w:type="dxa"/>
          </w:tcPr>
          <w:p w:rsidR="00051DB9" w:rsidRPr="00264C61" w:rsidRDefault="00051DB9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人脸识别</w:t>
            </w:r>
          </w:p>
        </w:tc>
        <w:tc>
          <w:tcPr>
            <w:tcW w:w="2841" w:type="dxa"/>
          </w:tcPr>
          <w:p w:rsidR="00051DB9" w:rsidRPr="00264C61" w:rsidRDefault="00C2168D" w:rsidP="00C2168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客户程序可以请求人脸识别的结果</w:t>
            </w:r>
          </w:p>
        </w:tc>
        <w:tc>
          <w:tcPr>
            <w:tcW w:w="2841" w:type="dxa"/>
          </w:tcPr>
          <w:p w:rsidR="00051DB9" w:rsidRPr="00264C61" w:rsidRDefault="00992A0C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VIP号，</w:t>
            </w:r>
            <w:r w:rsidR="00C2168D" w:rsidRPr="00264C61">
              <w:rPr>
                <w:rFonts w:asciiTheme="minorEastAsia" w:hAnsiTheme="minorEastAsia" w:hint="eastAsia"/>
                <w:sz w:val="24"/>
                <w:szCs w:val="24"/>
              </w:rPr>
              <w:t>年龄,性别,表情和</w:t>
            </w:r>
            <w:proofErr w:type="gramStart"/>
            <w:r w:rsidR="00C2168D" w:rsidRPr="00264C61">
              <w:rPr>
                <w:rFonts w:asciiTheme="minorEastAsia" w:hAnsiTheme="minorEastAsia" w:hint="eastAsia"/>
                <w:sz w:val="24"/>
                <w:szCs w:val="24"/>
              </w:rPr>
              <w:t>颜值</w:t>
            </w:r>
            <w:proofErr w:type="gramEnd"/>
            <w:r w:rsidR="00C2168D" w:rsidRPr="00264C61">
              <w:rPr>
                <w:rFonts w:asciiTheme="minorEastAsia" w:hAnsiTheme="minorEastAsia" w:hint="eastAsia"/>
                <w:sz w:val="24"/>
                <w:szCs w:val="24"/>
              </w:rPr>
              <w:t>属性</w:t>
            </w:r>
          </w:p>
        </w:tc>
      </w:tr>
      <w:tr w:rsidR="002578D4" w:rsidRPr="00DD38A5" w:rsidTr="00264C61">
        <w:tc>
          <w:tcPr>
            <w:tcW w:w="2796" w:type="dxa"/>
          </w:tcPr>
          <w:p w:rsidR="002578D4" w:rsidRPr="00264C61" w:rsidRDefault="002578D4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Windows 程序运行环境</w:t>
            </w:r>
          </w:p>
        </w:tc>
        <w:tc>
          <w:tcPr>
            <w:tcW w:w="2841" w:type="dxa"/>
          </w:tcPr>
          <w:p w:rsidR="002578D4" w:rsidRPr="00264C61" w:rsidRDefault="002578D4" w:rsidP="00F247A8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在机器人核心服务不受影响的情况下，允许客户的Windows程序运行在GQY机器人的Windows10系统中。</w:t>
            </w:r>
          </w:p>
        </w:tc>
        <w:tc>
          <w:tcPr>
            <w:tcW w:w="2841" w:type="dxa"/>
          </w:tcPr>
          <w:p w:rsidR="002578D4" w:rsidRPr="00264C61" w:rsidRDefault="00204B20" w:rsidP="006C0F8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有限</w:t>
            </w:r>
          </w:p>
        </w:tc>
      </w:tr>
      <w:tr w:rsidR="002578D4" w:rsidRPr="00C5676E" w:rsidTr="00264C61">
        <w:tc>
          <w:tcPr>
            <w:tcW w:w="2796" w:type="dxa"/>
          </w:tcPr>
          <w:p w:rsidR="002578D4" w:rsidRPr="00264C61" w:rsidRDefault="00051DB9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（选配）</w:t>
            </w:r>
            <w:r w:rsidR="002578D4" w:rsidRPr="00264C61">
              <w:rPr>
                <w:rFonts w:asciiTheme="minorEastAsia" w:hAnsiTheme="minorEastAsia" w:hint="eastAsia"/>
                <w:sz w:val="24"/>
                <w:szCs w:val="24"/>
              </w:rPr>
              <w:t>外设访问</w:t>
            </w:r>
          </w:p>
        </w:tc>
        <w:tc>
          <w:tcPr>
            <w:tcW w:w="2841" w:type="dxa"/>
          </w:tcPr>
          <w:p w:rsidR="002578D4" w:rsidRPr="00264C61" w:rsidRDefault="0059776C" w:rsidP="00C566AE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客户程序可以请求外设</w:t>
            </w:r>
            <w:r w:rsidR="00051DB9" w:rsidRPr="00264C61">
              <w:rPr>
                <w:rFonts w:asciiTheme="minorEastAsia" w:hAnsiTheme="minorEastAsia" w:hint="eastAsia"/>
                <w:sz w:val="24"/>
                <w:szCs w:val="24"/>
              </w:rPr>
              <w:t>访问如打印机，</w:t>
            </w:r>
            <w:r w:rsidR="000250D5" w:rsidRPr="00264C61">
              <w:rPr>
                <w:rFonts w:asciiTheme="minorEastAsia" w:hAnsiTheme="minorEastAsia" w:hint="eastAsia"/>
                <w:sz w:val="24"/>
                <w:szCs w:val="24"/>
              </w:rPr>
              <w:t>身份证和银行卡读卡器</w:t>
            </w:r>
          </w:p>
        </w:tc>
        <w:tc>
          <w:tcPr>
            <w:tcW w:w="2841" w:type="dxa"/>
          </w:tcPr>
          <w:p w:rsidR="00496872" w:rsidRPr="00264C61" w:rsidRDefault="00496872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外设驱动动态库</w:t>
            </w:r>
            <w:r w:rsidR="0054362F">
              <w:rPr>
                <w:rFonts w:asciiTheme="minorEastAsia" w:hAnsiTheme="minorEastAsia" w:hint="eastAsia"/>
                <w:sz w:val="24"/>
                <w:szCs w:val="24"/>
              </w:rPr>
              <w:t>参考附录1</w:t>
            </w:r>
          </w:p>
        </w:tc>
      </w:tr>
    </w:tbl>
    <w:p w:rsidR="001664B3" w:rsidRPr="001664B3" w:rsidRDefault="001664B3" w:rsidP="001664B3">
      <w:pPr>
        <w:jc w:val="center"/>
        <w:rPr>
          <w:b/>
        </w:rPr>
      </w:pPr>
      <w:r w:rsidRPr="001664B3">
        <w:rPr>
          <w:rFonts w:hint="eastAsia"/>
          <w:b/>
        </w:rPr>
        <w:t>资源表格</w:t>
      </w:r>
    </w:p>
    <w:p w:rsidR="005F6C2B" w:rsidRDefault="001664B3" w:rsidP="005821C0">
      <w:pPr>
        <w:pStyle w:val="2"/>
      </w:pPr>
      <w:bookmarkStart w:id="125" w:name="_Toc516497244"/>
      <w:r>
        <w:rPr>
          <w:rFonts w:hint="eastAsia"/>
        </w:rPr>
        <w:lastRenderedPageBreak/>
        <w:t>GQY</w:t>
      </w:r>
      <w:r>
        <w:rPr>
          <w:rFonts w:hint="eastAsia"/>
        </w:rPr>
        <w:t>机器人开发接口</w:t>
      </w:r>
      <w:bookmarkEnd w:id="125"/>
    </w:p>
    <w:p w:rsidR="000D206D" w:rsidRPr="00264C61" w:rsidRDefault="000D206D" w:rsidP="000D206D">
      <w:pPr>
        <w:rPr>
          <w:b/>
          <w:sz w:val="24"/>
          <w:szCs w:val="24"/>
        </w:rPr>
      </w:pPr>
      <w:r w:rsidRPr="00264C61">
        <w:rPr>
          <w:rFonts w:hint="eastAsia"/>
          <w:b/>
          <w:sz w:val="24"/>
          <w:szCs w:val="24"/>
        </w:rPr>
        <w:t>说明：</w:t>
      </w:r>
      <w:r w:rsidR="00FD6F76">
        <w:rPr>
          <w:rFonts w:hint="eastAsia"/>
          <w:b/>
          <w:sz w:val="24"/>
          <w:szCs w:val="24"/>
        </w:rPr>
        <w:t>使用该接口需要关闭</w:t>
      </w:r>
      <w:r w:rsidR="00FD6F76">
        <w:rPr>
          <w:rFonts w:hint="eastAsia"/>
          <w:b/>
          <w:sz w:val="24"/>
          <w:szCs w:val="24"/>
        </w:rPr>
        <w:t>CBC</w:t>
      </w:r>
      <w:r w:rsidR="00FD6F76">
        <w:rPr>
          <w:rFonts w:hint="eastAsia"/>
          <w:b/>
          <w:sz w:val="24"/>
          <w:szCs w:val="24"/>
        </w:rPr>
        <w:t>界面程序；</w:t>
      </w:r>
      <w:r w:rsidR="00E92210">
        <w:rPr>
          <w:rFonts w:hint="eastAsia"/>
          <w:b/>
          <w:sz w:val="24"/>
          <w:szCs w:val="24"/>
        </w:rPr>
        <w:t>中文</w:t>
      </w:r>
      <w:r w:rsidRPr="00264C61">
        <w:rPr>
          <w:rFonts w:hint="eastAsia"/>
          <w:b/>
          <w:sz w:val="24"/>
          <w:szCs w:val="24"/>
        </w:rPr>
        <w:t>编码为</w:t>
      </w:r>
      <w:r w:rsidRPr="00264C61">
        <w:rPr>
          <w:rFonts w:hint="eastAsia"/>
          <w:b/>
          <w:sz w:val="24"/>
          <w:szCs w:val="24"/>
        </w:rPr>
        <w:t>utf8</w:t>
      </w:r>
      <w:r w:rsidR="00105A3E">
        <w:rPr>
          <w:rFonts w:hint="eastAsia"/>
          <w:b/>
          <w:sz w:val="24"/>
          <w:szCs w:val="24"/>
        </w:rPr>
        <w:t>。</w:t>
      </w:r>
    </w:p>
    <w:p w:rsidR="005F6C2B" w:rsidRPr="00264C61" w:rsidRDefault="00C96A0B" w:rsidP="00865167">
      <w:pPr>
        <w:pStyle w:val="3"/>
      </w:pPr>
      <w:bookmarkStart w:id="126" w:name="_Toc516497245"/>
      <w:r w:rsidRPr="00264C61">
        <w:rPr>
          <w:rFonts w:hint="eastAsia"/>
        </w:rPr>
        <w:t>获得语音识别和语音理解</w:t>
      </w:r>
      <w:r w:rsidR="005F6C2B" w:rsidRPr="00264C61">
        <w:rPr>
          <w:rFonts w:hint="eastAsia"/>
        </w:rPr>
        <w:t>结果</w:t>
      </w:r>
      <w:r w:rsidR="00DD08C3" w:rsidRPr="00264C61">
        <w:rPr>
          <w:rFonts w:hint="eastAsia"/>
        </w:rPr>
        <w:t>接口</w:t>
      </w:r>
      <w:bookmarkEnd w:id="126"/>
    </w:p>
    <w:p w:rsidR="005F6C2B" w:rsidRPr="00FD71B1" w:rsidRDefault="005F6C2B" w:rsidP="005F6C2B">
      <w:pPr>
        <w:pStyle w:val="a3"/>
        <w:ind w:left="420" w:firstLineChars="0" w:firstLine="0"/>
        <w:rPr>
          <w:sz w:val="24"/>
          <w:szCs w:val="24"/>
        </w:rPr>
      </w:pPr>
      <w:r w:rsidRPr="00FD71B1">
        <w:rPr>
          <w:rFonts w:hint="eastAsia"/>
          <w:sz w:val="24"/>
          <w:szCs w:val="24"/>
        </w:rPr>
        <w:t>客户程序通过</w:t>
      </w:r>
      <w:r w:rsidRPr="00FD71B1">
        <w:rPr>
          <w:rFonts w:hint="eastAsia"/>
          <w:sz w:val="24"/>
          <w:szCs w:val="24"/>
        </w:rPr>
        <w:t>socket</w:t>
      </w:r>
      <w:r w:rsidRPr="00FD71B1">
        <w:rPr>
          <w:rFonts w:hint="eastAsia"/>
          <w:sz w:val="24"/>
          <w:szCs w:val="24"/>
        </w:rPr>
        <w:t>访问端口</w:t>
      </w:r>
      <w:r w:rsidRPr="00FD71B1">
        <w:rPr>
          <w:sz w:val="24"/>
          <w:szCs w:val="24"/>
        </w:rPr>
        <w:t>7070</w:t>
      </w:r>
      <w:r w:rsidRPr="00FD71B1">
        <w:rPr>
          <w:rFonts w:hint="eastAsia"/>
          <w:sz w:val="24"/>
          <w:szCs w:val="24"/>
        </w:rPr>
        <w:t>，具体流程图：</w:t>
      </w:r>
    </w:p>
    <w:p w:rsidR="004B5ECA" w:rsidRPr="004B5ECA" w:rsidRDefault="004B5ECA" w:rsidP="005F6C2B">
      <w:pPr>
        <w:pStyle w:val="a3"/>
        <w:ind w:left="420" w:firstLineChars="0" w:firstLine="0"/>
      </w:pPr>
    </w:p>
    <w:p w:rsidR="004462D0" w:rsidRDefault="00D40692" w:rsidP="005F6C2B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2314575" cy="2743200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D32" w:rsidRDefault="009A4020" w:rsidP="005F6C2B">
      <w:pPr>
        <w:pStyle w:val="a3"/>
        <w:ind w:left="420" w:firstLineChars="0" w:firstLine="0"/>
      </w:pPr>
      <w:r>
        <w:rPr>
          <w:rFonts w:hint="eastAsia"/>
        </w:rPr>
        <w:t>握手</w:t>
      </w:r>
      <w:r w:rsidR="00BE2986">
        <w:rPr>
          <w:rFonts w:hint="eastAsia"/>
        </w:rPr>
        <w:t>请求</w:t>
      </w:r>
      <w:r w:rsidR="00BE2986">
        <w:rPr>
          <w:rFonts w:hint="eastAsia"/>
        </w:rPr>
        <w:t>json:</w:t>
      </w:r>
    </w:p>
    <w:p w:rsidR="00BE2986" w:rsidRDefault="00BE2986" w:rsidP="005F6C2B">
      <w:pPr>
        <w:pStyle w:val="a3"/>
        <w:ind w:left="420" w:firstLineChars="0" w:firstLine="0"/>
      </w:pPr>
      <w:r>
        <w:rPr>
          <w:rFonts w:hint="eastAsia"/>
        </w:rPr>
        <w:t>{</w:t>
      </w:r>
    </w:p>
    <w:p w:rsidR="00BB6D2C" w:rsidRDefault="00BB6D2C" w:rsidP="005F6C2B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Pr="005F6C2B">
        <w:t>"from":</w:t>
      </w:r>
      <w:r>
        <w:rPr>
          <w:rFonts w:hint="eastAsia"/>
        </w:rPr>
        <w:t>1</w:t>
      </w:r>
      <w:r>
        <w:t>,</w:t>
      </w:r>
    </w:p>
    <w:p w:rsidR="00BB6D2C" w:rsidRDefault="00BB6D2C" w:rsidP="005F6C2B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Pr="005F6C2B">
        <w:t xml:space="preserve">"action": </w:t>
      </w:r>
      <w:r>
        <w:rPr>
          <w:rFonts w:hint="eastAsia"/>
        </w:rPr>
        <w:t>2</w:t>
      </w:r>
    </w:p>
    <w:p w:rsidR="00BE2986" w:rsidRDefault="00BE2986" w:rsidP="005F6C2B">
      <w:pPr>
        <w:pStyle w:val="a3"/>
        <w:ind w:left="420" w:firstLineChars="0" w:firstLine="0"/>
      </w:pPr>
      <w:r>
        <w:rPr>
          <w:rFonts w:hint="eastAsia"/>
        </w:rPr>
        <w:t>}</w:t>
      </w:r>
    </w:p>
    <w:p w:rsidR="00BE2986" w:rsidRDefault="00BE2986" w:rsidP="005F6C2B">
      <w:pPr>
        <w:pStyle w:val="a3"/>
        <w:ind w:left="420" w:firstLineChars="0" w:firstLine="0"/>
      </w:pPr>
    </w:p>
    <w:p w:rsidR="00BB6EF4" w:rsidRPr="00FD71B1" w:rsidRDefault="00BE2986" w:rsidP="005F6C2B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语音识别和语音理解结果</w:t>
      </w:r>
      <w:r w:rsidR="008D4948">
        <w:rPr>
          <w:rFonts w:hint="eastAsia"/>
          <w:sz w:val="24"/>
          <w:szCs w:val="24"/>
        </w:rPr>
        <w:t>示例</w:t>
      </w:r>
      <w:r w:rsidR="00BB6D2C">
        <w:rPr>
          <w:rFonts w:hint="eastAsia"/>
          <w:sz w:val="24"/>
          <w:szCs w:val="24"/>
        </w:rPr>
        <w:t>:</w:t>
      </w:r>
    </w:p>
    <w:p w:rsidR="00BB6D2C" w:rsidRDefault="005F6C2B" w:rsidP="005F6C2B">
      <w:pPr>
        <w:pStyle w:val="a3"/>
        <w:ind w:left="420" w:firstLineChars="0" w:firstLine="0"/>
        <w:rPr>
          <w:sz w:val="24"/>
          <w:szCs w:val="24"/>
        </w:rPr>
      </w:pPr>
      <w:r w:rsidRPr="00FD71B1">
        <w:rPr>
          <w:sz w:val="24"/>
          <w:szCs w:val="24"/>
        </w:rPr>
        <w:t>{</w:t>
      </w:r>
    </w:p>
    <w:p w:rsidR="00BB6D2C" w:rsidRDefault="00BB6D2C" w:rsidP="005F6C2B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5F6C2B" w:rsidRPr="00FD71B1">
        <w:rPr>
          <w:sz w:val="24"/>
          <w:szCs w:val="24"/>
        </w:rPr>
        <w:t>"question":"</w:t>
      </w:r>
      <w:r>
        <w:rPr>
          <w:rFonts w:hint="eastAsia"/>
          <w:sz w:val="24"/>
          <w:szCs w:val="24"/>
        </w:rPr>
        <w:t>你叫什么名字</w:t>
      </w:r>
      <w:r w:rsidR="005F6C2B" w:rsidRPr="00FD71B1">
        <w:rPr>
          <w:sz w:val="24"/>
          <w:szCs w:val="24"/>
        </w:rPr>
        <w:t>",</w:t>
      </w:r>
    </w:p>
    <w:p w:rsidR="00BB6D2C" w:rsidRDefault="00BB6D2C" w:rsidP="005F6C2B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5F6C2B" w:rsidRPr="00FD71B1">
        <w:rPr>
          <w:sz w:val="24"/>
          <w:szCs w:val="24"/>
        </w:rPr>
        <w:t>"behavior":</w:t>
      </w:r>
      <w:r>
        <w:rPr>
          <w:rFonts w:hint="eastAsia"/>
          <w:sz w:val="24"/>
          <w:szCs w:val="24"/>
        </w:rPr>
        <w:t>0,</w:t>
      </w:r>
    </w:p>
    <w:p w:rsidR="00BB6D2C" w:rsidRDefault="00BB6D2C" w:rsidP="005F6C2B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8D4948">
        <w:rPr>
          <w:sz w:val="24"/>
          <w:szCs w:val="24"/>
        </w:rPr>
        <w:t>"parameter</w:t>
      </w:r>
      <w:proofErr w:type="gramStart"/>
      <w:r w:rsidR="008D4948">
        <w:rPr>
          <w:sz w:val="24"/>
          <w:szCs w:val="24"/>
        </w:rPr>
        <w:t>" :</w:t>
      </w:r>
      <w:proofErr w:type="gramEnd"/>
      <w:r w:rsidR="008D4948">
        <w:rPr>
          <w:rFonts w:hint="eastAsia"/>
          <w:sz w:val="24"/>
          <w:szCs w:val="24"/>
        </w:rPr>
        <w:t>""</w:t>
      </w:r>
      <w:r w:rsidR="005F6C2B" w:rsidRPr="00FD71B1">
        <w:rPr>
          <w:sz w:val="24"/>
          <w:szCs w:val="24"/>
        </w:rPr>
        <w:t>,</w:t>
      </w:r>
    </w:p>
    <w:p w:rsidR="00BB6D2C" w:rsidRDefault="00BB6D2C" w:rsidP="005F6C2B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5F6C2B" w:rsidRPr="00FD71B1">
        <w:rPr>
          <w:sz w:val="24"/>
          <w:szCs w:val="24"/>
        </w:rPr>
        <w:t>"content" : "</w:t>
      </w:r>
      <w:r>
        <w:rPr>
          <w:rFonts w:hint="eastAsia"/>
          <w:sz w:val="24"/>
          <w:szCs w:val="24"/>
        </w:rPr>
        <w:t>我是</w:t>
      </w:r>
      <w:r>
        <w:rPr>
          <w:rFonts w:hint="eastAsia"/>
          <w:sz w:val="24"/>
          <w:szCs w:val="24"/>
        </w:rPr>
        <w:t>GQY</w:t>
      </w:r>
      <w:r>
        <w:rPr>
          <w:rFonts w:hint="eastAsia"/>
          <w:sz w:val="24"/>
          <w:szCs w:val="24"/>
        </w:rPr>
        <w:t>银行大堂经理小民</w:t>
      </w:r>
      <w:r w:rsidR="005F6C2B" w:rsidRPr="00FD71B1">
        <w:rPr>
          <w:sz w:val="24"/>
          <w:szCs w:val="24"/>
        </w:rPr>
        <w:t>",</w:t>
      </w:r>
    </w:p>
    <w:p w:rsidR="00BB6D2C" w:rsidRDefault="00BB6D2C" w:rsidP="005F6C2B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5F6C2B" w:rsidRPr="00FD71B1">
        <w:rPr>
          <w:sz w:val="24"/>
          <w:szCs w:val="24"/>
        </w:rPr>
        <w:t>"context</w:t>
      </w:r>
      <w:proofErr w:type="gramStart"/>
      <w:r w:rsidR="005F6C2B" w:rsidRPr="00FD71B1">
        <w:rPr>
          <w:sz w:val="24"/>
          <w:szCs w:val="24"/>
        </w:rPr>
        <w:t>" :</w:t>
      </w:r>
      <w:proofErr w:type="gramEnd"/>
      <w:r w:rsidR="005F6C2B" w:rsidRPr="00FD71B1">
        <w:rPr>
          <w:sz w:val="24"/>
          <w:szCs w:val="24"/>
        </w:rPr>
        <w:t xml:space="preserve"> "",</w:t>
      </w:r>
    </w:p>
    <w:p w:rsidR="00BB6D2C" w:rsidRDefault="00BB6D2C" w:rsidP="005F6C2B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5F6C2B" w:rsidRPr="00FD71B1">
        <w:rPr>
          <w:sz w:val="24"/>
          <w:szCs w:val="24"/>
        </w:rPr>
        <w:t>"</w:t>
      </w:r>
      <w:proofErr w:type="spellStart"/>
      <w:r w:rsidR="005F6C2B" w:rsidRPr="00FD71B1">
        <w:rPr>
          <w:sz w:val="24"/>
          <w:szCs w:val="24"/>
        </w:rPr>
        <w:t>url</w:t>
      </w:r>
      <w:proofErr w:type="spellEnd"/>
      <w:proofErr w:type="gramStart"/>
      <w:r w:rsidR="005F6C2B" w:rsidRPr="00FD71B1">
        <w:rPr>
          <w:sz w:val="24"/>
          <w:szCs w:val="24"/>
        </w:rPr>
        <w:t>" :</w:t>
      </w:r>
      <w:proofErr w:type="gramEnd"/>
      <w:r w:rsidR="005F6C2B" w:rsidRPr="00FD71B1">
        <w:rPr>
          <w:sz w:val="24"/>
          <w:szCs w:val="24"/>
        </w:rPr>
        <w:t xml:space="preserve"> ""</w:t>
      </w:r>
    </w:p>
    <w:p w:rsidR="00BB6D2C" w:rsidRDefault="005F6C2B" w:rsidP="005F6C2B">
      <w:pPr>
        <w:pStyle w:val="a3"/>
        <w:ind w:left="420" w:firstLineChars="0" w:firstLine="0"/>
        <w:rPr>
          <w:sz w:val="24"/>
          <w:szCs w:val="24"/>
        </w:rPr>
      </w:pPr>
      <w:r w:rsidRPr="00FD71B1">
        <w:rPr>
          <w:sz w:val="24"/>
          <w:szCs w:val="24"/>
        </w:rPr>
        <w:t>}</w:t>
      </w:r>
    </w:p>
    <w:p w:rsidR="00BB6D2C" w:rsidRDefault="00BB6D2C" w:rsidP="005F6C2B">
      <w:pPr>
        <w:pStyle w:val="a3"/>
        <w:ind w:left="420" w:firstLineChars="0" w:firstLine="0"/>
        <w:rPr>
          <w:sz w:val="24"/>
          <w:szCs w:val="24"/>
        </w:rPr>
      </w:pPr>
    </w:p>
    <w:p w:rsidR="00BB6D2C" w:rsidRDefault="00BB6D2C" w:rsidP="005F6C2B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返回参数说明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1422"/>
        <w:gridCol w:w="946"/>
        <w:gridCol w:w="2702"/>
      </w:tblGrid>
      <w:tr w:rsidR="008D4948" w:rsidTr="004715F3">
        <w:tc>
          <w:tcPr>
            <w:tcW w:w="1422" w:type="dxa"/>
          </w:tcPr>
          <w:p w:rsidR="008D4948" w:rsidRPr="008D4948" w:rsidRDefault="008D4948" w:rsidP="005F6C2B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946" w:type="dxa"/>
          </w:tcPr>
          <w:p w:rsidR="008D4948" w:rsidRPr="008D4948" w:rsidRDefault="008D4948" w:rsidP="005F6C2B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702" w:type="dxa"/>
          </w:tcPr>
          <w:p w:rsidR="008D4948" w:rsidRPr="008D4948" w:rsidRDefault="008D4948" w:rsidP="005F6C2B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8D4948" w:rsidTr="004715F3">
        <w:tc>
          <w:tcPr>
            <w:tcW w:w="1422" w:type="dxa"/>
          </w:tcPr>
          <w:p w:rsidR="008D4948" w:rsidRDefault="008D49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</w:t>
            </w:r>
          </w:p>
        </w:tc>
        <w:tc>
          <w:tcPr>
            <w:tcW w:w="946" w:type="dxa"/>
          </w:tcPr>
          <w:p w:rsidR="008D4948" w:rsidRDefault="004C57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 w:rsidR="008D4948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702" w:type="dxa"/>
          </w:tcPr>
          <w:p w:rsidR="008D4948" w:rsidRDefault="008D49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语音识别的结果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问题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8D4948" w:rsidTr="004715F3">
        <w:tc>
          <w:tcPr>
            <w:tcW w:w="1422" w:type="dxa"/>
          </w:tcPr>
          <w:p w:rsidR="008D4948" w:rsidRDefault="008D49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behavior</w:t>
            </w:r>
          </w:p>
        </w:tc>
        <w:tc>
          <w:tcPr>
            <w:tcW w:w="946" w:type="dxa"/>
          </w:tcPr>
          <w:p w:rsidR="008D4948" w:rsidRDefault="004C57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 w:rsidR="008D4948"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702" w:type="dxa"/>
          </w:tcPr>
          <w:p w:rsidR="008D4948" w:rsidRDefault="008D49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在此应用中可以忽略</w:t>
            </w:r>
          </w:p>
        </w:tc>
      </w:tr>
      <w:tr w:rsidR="008D4948" w:rsidTr="004715F3">
        <w:tc>
          <w:tcPr>
            <w:tcW w:w="1422" w:type="dxa"/>
          </w:tcPr>
          <w:p w:rsidR="008D4948" w:rsidRDefault="008D49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946" w:type="dxa"/>
          </w:tcPr>
          <w:p w:rsidR="008D4948" w:rsidRDefault="004C57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 w:rsidR="008D4948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702" w:type="dxa"/>
          </w:tcPr>
          <w:p w:rsidR="008D4948" w:rsidRDefault="008D49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在此应用中可以忽略</w:t>
            </w:r>
          </w:p>
        </w:tc>
      </w:tr>
      <w:tr w:rsidR="008D4948" w:rsidTr="004715F3">
        <w:tc>
          <w:tcPr>
            <w:tcW w:w="1422" w:type="dxa"/>
          </w:tcPr>
          <w:p w:rsidR="008D4948" w:rsidRDefault="008D49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content</w:t>
            </w:r>
          </w:p>
        </w:tc>
        <w:tc>
          <w:tcPr>
            <w:tcW w:w="946" w:type="dxa"/>
          </w:tcPr>
          <w:p w:rsidR="008D4948" w:rsidRDefault="004C57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 w:rsidR="008D4948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702" w:type="dxa"/>
          </w:tcPr>
          <w:p w:rsidR="008D4948" w:rsidRDefault="008D49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语义理解的结果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答案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8D4948" w:rsidTr="004715F3">
        <w:tc>
          <w:tcPr>
            <w:tcW w:w="1422" w:type="dxa"/>
          </w:tcPr>
          <w:p w:rsidR="008D4948" w:rsidRDefault="004C57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context</w:t>
            </w:r>
          </w:p>
        </w:tc>
        <w:tc>
          <w:tcPr>
            <w:tcW w:w="946" w:type="dxa"/>
          </w:tcPr>
          <w:p w:rsidR="008D4948" w:rsidRDefault="004C57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702" w:type="dxa"/>
          </w:tcPr>
          <w:p w:rsidR="008D4948" w:rsidRDefault="004C57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在此应用中可以忽略</w:t>
            </w:r>
          </w:p>
        </w:tc>
      </w:tr>
      <w:tr w:rsidR="004C5748" w:rsidTr="004715F3">
        <w:tc>
          <w:tcPr>
            <w:tcW w:w="1422" w:type="dxa"/>
          </w:tcPr>
          <w:p w:rsidR="004C5748" w:rsidRDefault="004C57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946" w:type="dxa"/>
          </w:tcPr>
          <w:p w:rsidR="004C5748" w:rsidRDefault="004C57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702" w:type="dxa"/>
          </w:tcPr>
          <w:p w:rsidR="004C5748" w:rsidRDefault="004C57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在此应用中可以忽略</w:t>
            </w:r>
          </w:p>
        </w:tc>
      </w:tr>
    </w:tbl>
    <w:p w:rsidR="00BB6EF4" w:rsidRDefault="00BB6EF4" w:rsidP="005F6C2B">
      <w:pPr>
        <w:pStyle w:val="a3"/>
        <w:ind w:left="420" w:firstLineChars="0" w:firstLine="0"/>
      </w:pPr>
    </w:p>
    <w:p w:rsidR="002859D2" w:rsidRDefault="002859D2" w:rsidP="002859D2">
      <w:pPr>
        <w:pStyle w:val="a3"/>
        <w:ind w:left="420" w:firstLineChars="0" w:firstLine="0"/>
      </w:pPr>
      <w:r>
        <w:rPr>
          <w:rFonts w:hint="eastAsia"/>
        </w:rPr>
        <w:t>c</w:t>
      </w:r>
      <w:r>
        <w:rPr>
          <w:rFonts w:hint="eastAsia"/>
        </w:rPr>
        <w:t>语言例程：</w:t>
      </w:r>
    </w:p>
    <w:p w:rsidR="005F6C2B" w:rsidRPr="00865167" w:rsidRDefault="005F6C2B" w:rsidP="005F6C2B">
      <w:pPr>
        <w:pStyle w:val="a3"/>
        <w:ind w:left="420" w:firstLineChars="0" w:firstLine="0"/>
        <w:rPr>
          <w:rFonts w:ascii="Arial" w:hAnsi="Arial" w:cs="Arial"/>
        </w:rPr>
      </w:pPr>
      <w:r w:rsidRPr="00865167">
        <w:rPr>
          <w:rFonts w:ascii="Arial" w:hAnsi="Arial" w:cs="Arial"/>
        </w:rPr>
        <w:t>const char *req</w:t>
      </w:r>
      <w:proofErr w:type="gramStart"/>
      <w:r w:rsidRPr="00865167">
        <w:rPr>
          <w:rFonts w:ascii="Arial" w:hAnsi="Arial" w:cs="Arial"/>
        </w:rPr>
        <w:t>=”{</w:t>
      </w:r>
      <w:proofErr w:type="gramEnd"/>
      <w:r w:rsidRPr="00865167">
        <w:rPr>
          <w:rFonts w:ascii="Arial" w:hAnsi="Arial" w:cs="Arial"/>
        </w:rPr>
        <w:t>\"from\":</w:t>
      </w:r>
      <w:r w:rsidR="00E120A9" w:rsidRPr="00865167">
        <w:rPr>
          <w:rFonts w:ascii="Arial" w:hAnsi="Arial" w:cs="Arial"/>
        </w:rPr>
        <w:t>1</w:t>
      </w:r>
      <w:r w:rsidRPr="00865167">
        <w:rPr>
          <w:rFonts w:ascii="Arial" w:hAnsi="Arial" w:cs="Arial"/>
        </w:rPr>
        <w:t xml:space="preserve">,\"action\": </w:t>
      </w:r>
      <w:r w:rsidR="00051381" w:rsidRPr="00865167">
        <w:rPr>
          <w:rFonts w:ascii="Arial" w:hAnsi="Arial" w:cs="Arial"/>
        </w:rPr>
        <w:t>2</w:t>
      </w:r>
      <w:r w:rsidRPr="00865167">
        <w:rPr>
          <w:rFonts w:ascii="Arial" w:hAnsi="Arial" w:cs="Arial"/>
        </w:rPr>
        <w:t>}”;</w:t>
      </w:r>
    </w:p>
    <w:p w:rsidR="005F6C2B" w:rsidRPr="00865167" w:rsidRDefault="005F6C2B" w:rsidP="005F6C2B">
      <w:pPr>
        <w:pStyle w:val="a3"/>
        <w:ind w:left="420" w:firstLineChars="0" w:firstLine="0"/>
        <w:rPr>
          <w:rFonts w:ascii="Arial" w:hAnsi="Arial" w:cs="Arial"/>
        </w:rPr>
      </w:pPr>
      <w:r w:rsidRPr="00865167">
        <w:rPr>
          <w:rFonts w:ascii="Arial" w:hAnsi="Arial" w:cs="Arial"/>
        </w:rPr>
        <w:t xml:space="preserve">char </w:t>
      </w:r>
      <w:proofErr w:type="gramStart"/>
      <w:r w:rsidRPr="00865167">
        <w:rPr>
          <w:rFonts w:ascii="Arial" w:hAnsi="Arial" w:cs="Arial"/>
        </w:rPr>
        <w:t>buff[</w:t>
      </w:r>
      <w:proofErr w:type="gramEnd"/>
      <w:r w:rsidRPr="00865167">
        <w:rPr>
          <w:rFonts w:ascii="Arial" w:hAnsi="Arial" w:cs="Arial"/>
        </w:rPr>
        <w:t>1024];</w:t>
      </w:r>
    </w:p>
    <w:p w:rsidR="003E06AC" w:rsidRPr="00865167" w:rsidRDefault="003E06AC" w:rsidP="005F6C2B">
      <w:pPr>
        <w:pStyle w:val="a3"/>
        <w:ind w:left="420" w:firstLineChars="0" w:firstLine="0"/>
        <w:rPr>
          <w:rFonts w:ascii="Arial" w:hAnsi="Arial" w:cs="Arial"/>
        </w:rPr>
      </w:pPr>
    </w:p>
    <w:p w:rsidR="003E06AC" w:rsidRPr="00865167" w:rsidRDefault="003E06AC" w:rsidP="003E06AC">
      <w:pPr>
        <w:pStyle w:val="a3"/>
        <w:ind w:left="420" w:firstLineChars="0" w:firstLine="0"/>
        <w:rPr>
          <w:rFonts w:ascii="Arial" w:hAnsi="Arial" w:cs="Arial"/>
        </w:rPr>
      </w:pPr>
      <w:r w:rsidRPr="00865167">
        <w:rPr>
          <w:rFonts w:ascii="Arial" w:hAnsi="Arial" w:cs="Arial"/>
        </w:rPr>
        <w:t xml:space="preserve">SOCKET </w:t>
      </w:r>
      <w:proofErr w:type="spellStart"/>
      <w:r w:rsidRPr="00865167">
        <w:rPr>
          <w:rFonts w:ascii="Arial" w:hAnsi="Arial" w:cs="Arial"/>
        </w:rPr>
        <w:t>client_socket</w:t>
      </w:r>
      <w:proofErr w:type="spellEnd"/>
      <w:r w:rsidRPr="00865167">
        <w:rPr>
          <w:rFonts w:ascii="Arial" w:hAnsi="Arial" w:cs="Arial"/>
        </w:rPr>
        <w:t xml:space="preserve"> = </w:t>
      </w:r>
      <w:proofErr w:type="gramStart"/>
      <w:r w:rsidRPr="00865167">
        <w:rPr>
          <w:rFonts w:ascii="Arial" w:hAnsi="Arial" w:cs="Arial"/>
        </w:rPr>
        <w:t>socket(</w:t>
      </w:r>
      <w:proofErr w:type="gramEnd"/>
      <w:r w:rsidRPr="00865167">
        <w:rPr>
          <w:rFonts w:ascii="Arial" w:hAnsi="Arial" w:cs="Arial"/>
        </w:rPr>
        <w:t>AF_INET, SOCK_STREAM, IPPROTO_TCP);</w:t>
      </w:r>
    </w:p>
    <w:p w:rsidR="003E06AC" w:rsidRPr="00865167" w:rsidRDefault="003E06AC" w:rsidP="003E06AC">
      <w:pPr>
        <w:pStyle w:val="a3"/>
        <w:ind w:left="420" w:firstLineChars="0" w:firstLine="0"/>
        <w:rPr>
          <w:rFonts w:ascii="Arial" w:hAnsi="Arial" w:cs="Arial"/>
        </w:rPr>
      </w:pPr>
      <w:r w:rsidRPr="00865167">
        <w:rPr>
          <w:rFonts w:ascii="Arial" w:hAnsi="Arial" w:cs="Arial"/>
        </w:rPr>
        <w:t xml:space="preserve">struct </w:t>
      </w:r>
      <w:proofErr w:type="spellStart"/>
      <w:r w:rsidRPr="00865167">
        <w:rPr>
          <w:rFonts w:ascii="Arial" w:hAnsi="Arial" w:cs="Arial"/>
        </w:rPr>
        <w:t>sockaddr_in</w:t>
      </w:r>
      <w:proofErr w:type="spellEnd"/>
      <w:r w:rsidRPr="00865167">
        <w:rPr>
          <w:rFonts w:ascii="Arial" w:hAnsi="Arial" w:cs="Arial"/>
        </w:rPr>
        <w:t xml:space="preserve"> </w:t>
      </w:r>
      <w:proofErr w:type="spellStart"/>
      <w:r w:rsidRPr="00865167">
        <w:rPr>
          <w:rFonts w:ascii="Arial" w:hAnsi="Arial" w:cs="Arial"/>
        </w:rPr>
        <w:t>serAddrsound</w:t>
      </w:r>
      <w:proofErr w:type="spellEnd"/>
      <w:r w:rsidRPr="00865167">
        <w:rPr>
          <w:rFonts w:ascii="Arial" w:hAnsi="Arial" w:cs="Arial"/>
        </w:rPr>
        <w:t xml:space="preserve">;  </w:t>
      </w:r>
    </w:p>
    <w:p w:rsidR="003E06AC" w:rsidRPr="00865167" w:rsidRDefault="003E06AC" w:rsidP="003E06AC">
      <w:pPr>
        <w:pStyle w:val="a3"/>
        <w:ind w:left="420" w:firstLineChars="0" w:firstLine="0"/>
        <w:rPr>
          <w:rFonts w:ascii="Arial" w:hAnsi="Arial" w:cs="Arial"/>
        </w:rPr>
      </w:pPr>
      <w:proofErr w:type="spellStart"/>
      <w:r w:rsidRPr="00865167">
        <w:rPr>
          <w:rFonts w:ascii="Arial" w:hAnsi="Arial" w:cs="Arial"/>
        </w:rPr>
        <w:t>serAddrsound.sin_family</w:t>
      </w:r>
      <w:proofErr w:type="spellEnd"/>
      <w:r w:rsidRPr="00865167">
        <w:rPr>
          <w:rFonts w:ascii="Arial" w:hAnsi="Arial" w:cs="Arial"/>
        </w:rPr>
        <w:t xml:space="preserve"> = AF_INET;  </w:t>
      </w:r>
    </w:p>
    <w:p w:rsidR="003E06AC" w:rsidRPr="00865167" w:rsidRDefault="003E06AC" w:rsidP="003E06AC">
      <w:pPr>
        <w:pStyle w:val="a3"/>
        <w:ind w:left="420" w:firstLineChars="0" w:firstLine="0"/>
        <w:rPr>
          <w:rFonts w:ascii="Arial" w:hAnsi="Arial" w:cs="Arial"/>
        </w:rPr>
      </w:pPr>
      <w:proofErr w:type="spellStart"/>
      <w:r w:rsidRPr="00865167">
        <w:rPr>
          <w:rFonts w:ascii="Arial" w:hAnsi="Arial" w:cs="Arial"/>
        </w:rPr>
        <w:t>serAddrsound.sin_port</w:t>
      </w:r>
      <w:proofErr w:type="spellEnd"/>
      <w:r w:rsidRPr="00865167">
        <w:rPr>
          <w:rFonts w:ascii="Arial" w:hAnsi="Arial" w:cs="Arial"/>
        </w:rPr>
        <w:t xml:space="preserve"> = </w:t>
      </w:r>
      <w:proofErr w:type="spellStart"/>
      <w:proofErr w:type="gramStart"/>
      <w:r w:rsidRPr="00865167">
        <w:rPr>
          <w:rFonts w:ascii="Arial" w:hAnsi="Arial" w:cs="Arial"/>
        </w:rPr>
        <w:t>htons</w:t>
      </w:r>
      <w:proofErr w:type="spellEnd"/>
      <w:r w:rsidRPr="00865167">
        <w:rPr>
          <w:rFonts w:ascii="Arial" w:hAnsi="Arial" w:cs="Arial"/>
        </w:rPr>
        <w:t>(</w:t>
      </w:r>
      <w:proofErr w:type="gramEnd"/>
      <w:r w:rsidRPr="00865167">
        <w:rPr>
          <w:rFonts w:ascii="Arial" w:hAnsi="Arial" w:cs="Arial"/>
        </w:rPr>
        <w:t xml:space="preserve">7070);  </w:t>
      </w:r>
    </w:p>
    <w:p w:rsidR="003E06AC" w:rsidRPr="00865167" w:rsidRDefault="003E06AC" w:rsidP="003E06AC">
      <w:pPr>
        <w:pStyle w:val="a3"/>
        <w:ind w:left="420" w:firstLineChars="0" w:firstLine="0"/>
        <w:rPr>
          <w:rFonts w:ascii="Arial" w:hAnsi="Arial" w:cs="Arial"/>
        </w:rPr>
      </w:pPr>
      <w:proofErr w:type="spellStart"/>
      <w:r w:rsidRPr="00865167">
        <w:rPr>
          <w:rFonts w:ascii="Arial" w:hAnsi="Arial" w:cs="Arial"/>
        </w:rPr>
        <w:t>serAddrsound.sin_</w:t>
      </w:r>
      <w:proofErr w:type="gramStart"/>
      <w:r w:rsidRPr="00865167">
        <w:rPr>
          <w:rFonts w:ascii="Arial" w:hAnsi="Arial" w:cs="Arial"/>
        </w:rPr>
        <w:t>addr.S</w:t>
      </w:r>
      <w:proofErr w:type="gramEnd"/>
      <w:r w:rsidRPr="00865167">
        <w:rPr>
          <w:rFonts w:ascii="Arial" w:hAnsi="Arial" w:cs="Arial"/>
        </w:rPr>
        <w:t>_un.S_addr</w:t>
      </w:r>
      <w:proofErr w:type="spellEnd"/>
      <w:r w:rsidRPr="00865167">
        <w:rPr>
          <w:rFonts w:ascii="Arial" w:hAnsi="Arial" w:cs="Arial"/>
        </w:rPr>
        <w:t xml:space="preserve"> = </w:t>
      </w:r>
      <w:proofErr w:type="spellStart"/>
      <w:r w:rsidRPr="00865167">
        <w:rPr>
          <w:rFonts w:ascii="Arial" w:hAnsi="Arial" w:cs="Arial"/>
        </w:rPr>
        <w:t>inet_addr</w:t>
      </w:r>
      <w:proofErr w:type="spellEnd"/>
      <w:r w:rsidRPr="00865167">
        <w:rPr>
          <w:rFonts w:ascii="Arial" w:hAnsi="Arial" w:cs="Arial"/>
        </w:rPr>
        <w:t>("127.0.0.1")//</w:t>
      </w:r>
      <w:r w:rsidR="00865167" w:rsidRPr="00865167">
        <w:rPr>
          <w:rFonts w:ascii="Arial" w:hAnsi="Arial" w:cs="Arial"/>
        </w:rPr>
        <w:t xml:space="preserve">surface </w:t>
      </w:r>
      <w:r w:rsidRPr="00865167">
        <w:rPr>
          <w:rFonts w:ascii="Arial" w:hAnsi="Arial" w:cs="Arial"/>
        </w:rPr>
        <w:t>IP</w:t>
      </w:r>
    </w:p>
    <w:p w:rsidR="003E06AC" w:rsidRPr="00865167" w:rsidRDefault="003E06AC" w:rsidP="003E06AC">
      <w:pPr>
        <w:pStyle w:val="a3"/>
        <w:ind w:left="420" w:firstLineChars="0" w:firstLine="0"/>
        <w:rPr>
          <w:rFonts w:ascii="Arial" w:hAnsi="Arial" w:cs="Arial"/>
        </w:rPr>
      </w:pPr>
      <w:proofErr w:type="spellStart"/>
      <w:r w:rsidRPr="00865167">
        <w:rPr>
          <w:rFonts w:ascii="Arial" w:hAnsi="Arial" w:cs="Arial"/>
        </w:rPr>
        <w:t>client_socket</w:t>
      </w:r>
      <w:proofErr w:type="spellEnd"/>
      <w:r w:rsidRPr="00865167">
        <w:rPr>
          <w:rFonts w:ascii="Arial" w:hAnsi="Arial" w:cs="Arial"/>
        </w:rPr>
        <w:t xml:space="preserve"> = </w:t>
      </w:r>
      <w:proofErr w:type="gramStart"/>
      <w:r w:rsidRPr="00865167">
        <w:rPr>
          <w:rFonts w:ascii="Arial" w:hAnsi="Arial" w:cs="Arial"/>
        </w:rPr>
        <w:t>socket(</w:t>
      </w:r>
      <w:proofErr w:type="gramEnd"/>
      <w:r w:rsidRPr="00865167">
        <w:rPr>
          <w:rFonts w:ascii="Arial" w:hAnsi="Arial" w:cs="Arial"/>
        </w:rPr>
        <w:t xml:space="preserve">AF_INET, SOCK_STREAM, IPPROTO_TCP); </w:t>
      </w:r>
    </w:p>
    <w:p w:rsidR="003E06AC" w:rsidRPr="00865167" w:rsidRDefault="003E06AC" w:rsidP="003E06AC">
      <w:pPr>
        <w:pStyle w:val="a3"/>
        <w:ind w:left="420" w:firstLineChars="0" w:firstLine="0"/>
        <w:rPr>
          <w:rFonts w:ascii="Arial" w:hAnsi="Arial" w:cs="Arial"/>
        </w:rPr>
      </w:pPr>
      <w:proofErr w:type="gramStart"/>
      <w:r w:rsidRPr="00865167">
        <w:rPr>
          <w:rFonts w:ascii="Arial" w:hAnsi="Arial" w:cs="Arial"/>
        </w:rPr>
        <w:t>connect(</w:t>
      </w:r>
      <w:proofErr w:type="spellStart"/>
      <w:proofErr w:type="gramEnd"/>
      <w:r w:rsidRPr="00865167">
        <w:rPr>
          <w:rFonts w:ascii="Arial" w:hAnsi="Arial" w:cs="Arial"/>
        </w:rPr>
        <w:t>client_socket</w:t>
      </w:r>
      <w:proofErr w:type="spellEnd"/>
      <w:r w:rsidRPr="00865167">
        <w:rPr>
          <w:rFonts w:ascii="Arial" w:hAnsi="Arial" w:cs="Arial"/>
        </w:rPr>
        <w:t xml:space="preserve">, (struct </w:t>
      </w:r>
      <w:proofErr w:type="spellStart"/>
      <w:r w:rsidRPr="00865167">
        <w:rPr>
          <w:rFonts w:ascii="Arial" w:hAnsi="Arial" w:cs="Arial"/>
        </w:rPr>
        <w:t>sockaddr</w:t>
      </w:r>
      <w:proofErr w:type="spellEnd"/>
      <w:r w:rsidRPr="00865167">
        <w:rPr>
          <w:rFonts w:ascii="Arial" w:hAnsi="Arial" w:cs="Arial"/>
        </w:rPr>
        <w:t xml:space="preserve"> *)&amp;</w:t>
      </w:r>
      <w:proofErr w:type="spellStart"/>
      <w:r w:rsidRPr="00865167">
        <w:rPr>
          <w:rFonts w:ascii="Arial" w:hAnsi="Arial" w:cs="Arial"/>
        </w:rPr>
        <w:t>serAddrsound</w:t>
      </w:r>
      <w:proofErr w:type="spellEnd"/>
      <w:r w:rsidRPr="00865167">
        <w:rPr>
          <w:rFonts w:ascii="Arial" w:hAnsi="Arial" w:cs="Arial"/>
        </w:rPr>
        <w:t xml:space="preserve">, </w:t>
      </w:r>
      <w:proofErr w:type="spellStart"/>
      <w:r w:rsidRPr="00865167">
        <w:rPr>
          <w:rFonts w:ascii="Arial" w:hAnsi="Arial" w:cs="Arial"/>
        </w:rPr>
        <w:t>sizeof</w:t>
      </w:r>
      <w:proofErr w:type="spellEnd"/>
      <w:r w:rsidRPr="00865167">
        <w:rPr>
          <w:rFonts w:ascii="Arial" w:hAnsi="Arial" w:cs="Arial"/>
        </w:rPr>
        <w:t>(</w:t>
      </w:r>
      <w:proofErr w:type="spellStart"/>
      <w:r w:rsidRPr="00865167">
        <w:rPr>
          <w:rFonts w:ascii="Arial" w:hAnsi="Arial" w:cs="Arial"/>
        </w:rPr>
        <w:t>serAddrsound</w:t>
      </w:r>
      <w:proofErr w:type="spellEnd"/>
      <w:r w:rsidRPr="00865167">
        <w:rPr>
          <w:rFonts w:ascii="Arial" w:hAnsi="Arial" w:cs="Arial"/>
        </w:rPr>
        <w:t>));</w:t>
      </w:r>
    </w:p>
    <w:p w:rsidR="003E06AC" w:rsidRPr="00865167" w:rsidRDefault="003E06AC" w:rsidP="005F6C2B">
      <w:pPr>
        <w:pStyle w:val="a3"/>
        <w:ind w:left="420" w:firstLineChars="0" w:firstLine="0"/>
        <w:rPr>
          <w:rFonts w:ascii="Arial" w:hAnsi="Arial" w:cs="Arial"/>
        </w:rPr>
      </w:pPr>
    </w:p>
    <w:p w:rsidR="005F6C2B" w:rsidRPr="00865167" w:rsidRDefault="005F6C2B" w:rsidP="005F6C2B">
      <w:pPr>
        <w:pStyle w:val="a3"/>
        <w:ind w:left="420" w:firstLineChars="0" w:firstLine="0"/>
        <w:rPr>
          <w:rFonts w:ascii="Arial" w:hAnsi="Arial" w:cs="Arial"/>
        </w:rPr>
      </w:pPr>
      <w:proofErr w:type="gramStart"/>
      <w:r w:rsidRPr="00865167">
        <w:rPr>
          <w:rFonts w:ascii="Arial" w:hAnsi="Arial" w:cs="Arial"/>
        </w:rPr>
        <w:t>send(</w:t>
      </w:r>
      <w:proofErr w:type="spellStart"/>
      <w:proofErr w:type="gramEnd"/>
      <w:r w:rsidRPr="00865167">
        <w:rPr>
          <w:rFonts w:ascii="Arial" w:hAnsi="Arial" w:cs="Arial"/>
        </w:rPr>
        <w:t>client_socket</w:t>
      </w:r>
      <w:proofErr w:type="spellEnd"/>
      <w:r w:rsidRPr="00865167">
        <w:rPr>
          <w:rFonts w:ascii="Arial" w:hAnsi="Arial" w:cs="Arial"/>
        </w:rPr>
        <w:t xml:space="preserve">, </w:t>
      </w:r>
      <w:proofErr w:type="spellStart"/>
      <w:r w:rsidRPr="00865167">
        <w:rPr>
          <w:rFonts w:ascii="Arial" w:hAnsi="Arial" w:cs="Arial"/>
        </w:rPr>
        <w:t>req,strlen</w:t>
      </w:r>
      <w:proofErr w:type="spellEnd"/>
      <w:r w:rsidRPr="00865167">
        <w:rPr>
          <w:rFonts w:ascii="Arial" w:hAnsi="Arial" w:cs="Arial"/>
        </w:rPr>
        <w:t>(req) , 0);</w:t>
      </w:r>
    </w:p>
    <w:p w:rsidR="004362DF" w:rsidRPr="00865167" w:rsidRDefault="004362DF" w:rsidP="004362DF">
      <w:pPr>
        <w:pStyle w:val="a3"/>
        <w:ind w:left="420" w:firstLineChars="0" w:firstLine="0"/>
        <w:rPr>
          <w:rFonts w:ascii="Arial" w:hAnsi="Arial" w:cs="Arial"/>
        </w:rPr>
      </w:pPr>
      <w:proofErr w:type="spellStart"/>
      <w:proofErr w:type="gramStart"/>
      <w:r w:rsidRPr="00865167">
        <w:rPr>
          <w:rFonts w:ascii="Arial" w:hAnsi="Arial" w:cs="Arial"/>
        </w:rPr>
        <w:t>recv</w:t>
      </w:r>
      <w:proofErr w:type="spellEnd"/>
      <w:r w:rsidRPr="00865167">
        <w:rPr>
          <w:rFonts w:ascii="Arial" w:hAnsi="Arial" w:cs="Arial"/>
        </w:rPr>
        <w:t>(</w:t>
      </w:r>
      <w:proofErr w:type="spellStart"/>
      <w:proofErr w:type="gramEnd"/>
      <w:r w:rsidRPr="00865167">
        <w:rPr>
          <w:rFonts w:ascii="Arial" w:hAnsi="Arial" w:cs="Arial"/>
        </w:rPr>
        <w:t>client_socket</w:t>
      </w:r>
      <w:proofErr w:type="spellEnd"/>
      <w:r w:rsidRPr="00865167">
        <w:rPr>
          <w:rFonts w:ascii="Arial" w:hAnsi="Arial" w:cs="Arial"/>
        </w:rPr>
        <w:t xml:space="preserve"> ,</w:t>
      </w:r>
      <w:r w:rsidR="00CA1064" w:rsidRPr="00865167">
        <w:rPr>
          <w:rFonts w:ascii="Arial" w:hAnsi="Arial" w:cs="Arial"/>
        </w:rPr>
        <w:t>”ok”,2</w:t>
      </w:r>
      <w:r w:rsidRPr="00865167">
        <w:rPr>
          <w:rFonts w:ascii="Arial" w:hAnsi="Arial" w:cs="Arial"/>
        </w:rPr>
        <w:t>,0)</w:t>
      </w:r>
    </w:p>
    <w:p w:rsidR="005F6C2B" w:rsidRPr="00865167" w:rsidRDefault="005F6C2B" w:rsidP="005F6C2B">
      <w:pPr>
        <w:pStyle w:val="a3"/>
        <w:ind w:left="420" w:firstLineChars="0" w:firstLine="0"/>
        <w:rPr>
          <w:rFonts w:ascii="Arial" w:hAnsi="Arial" w:cs="Arial"/>
        </w:rPr>
      </w:pPr>
      <w:proofErr w:type="gramStart"/>
      <w:r w:rsidRPr="00865167">
        <w:rPr>
          <w:rFonts w:ascii="Arial" w:hAnsi="Arial" w:cs="Arial"/>
        </w:rPr>
        <w:t>while(</w:t>
      </w:r>
      <w:proofErr w:type="gramEnd"/>
      <w:r w:rsidRPr="00865167">
        <w:rPr>
          <w:rFonts w:ascii="Arial" w:hAnsi="Arial" w:cs="Arial"/>
        </w:rPr>
        <w:t>1)</w:t>
      </w:r>
    </w:p>
    <w:p w:rsidR="005F6C2B" w:rsidRPr="00865167" w:rsidRDefault="005F6C2B" w:rsidP="005F6C2B">
      <w:pPr>
        <w:pStyle w:val="a3"/>
        <w:ind w:left="420" w:firstLineChars="0" w:firstLine="0"/>
        <w:rPr>
          <w:rFonts w:ascii="Arial" w:hAnsi="Arial" w:cs="Arial"/>
        </w:rPr>
      </w:pPr>
      <w:r w:rsidRPr="00865167">
        <w:rPr>
          <w:rFonts w:ascii="Arial" w:hAnsi="Arial" w:cs="Arial"/>
        </w:rPr>
        <w:t>{</w:t>
      </w:r>
    </w:p>
    <w:p w:rsidR="005F6C2B" w:rsidRPr="00865167" w:rsidRDefault="005F6C2B" w:rsidP="005F6C2B">
      <w:pPr>
        <w:pStyle w:val="a3"/>
        <w:ind w:left="420" w:firstLineChars="0" w:firstLine="0"/>
        <w:rPr>
          <w:rFonts w:ascii="Arial" w:hAnsi="Arial" w:cs="Arial"/>
        </w:rPr>
      </w:pPr>
      <w:proofErr w:type="spellStart"/>
      <w:proofErr w:type="gramStart"/>
      <w:r w:rsidRPr="00865167">
        <w:rPr>
          <w:rFonts w:ascii="Arial" w:hAnsi="Arial" w:cs="Arial"/>
        </w:rPr>
        <w:t>recv</w:t>
      </w:r>
      <w:proofErr w:type="spellEnd"/>
      <w:r w:rsidRPr="00865167">
        <w:rPr>
          <w:rFonts w:ascii="Arial" w:hAnsi="Arial" w:cs="Arial"/>
        </w:rPr>
        <w:t>(</w:t>
      </w:r>
      <w:proofErr w:type="spellStart"/>
      <w:proofErr w:type="gramEnd"/>
      <w:r w:rsidRPr="00865167">
        <w:rPr>
          <w:rFonts w:ascii="Arial" w:hAnsi="Arial" w:cs="Arial"/>
        </w:rPr>
        <w:t>client_socket</w:t>
      </w:r>
      <w:proofErr w:type="spellEnd"/>
      <w:r w:rsidRPr="00865167">
        <w:rPr>
          <w:rFonts w:ascii="Arial" w:hAnsi="Arial" w:cs="Arial"/>
        </w:rPr>
        <w:t>, buff, 1024, 0);</w:t>
      </w:r>
    </w:p>
    <w:p w:rsidR="00EC5E94" w:rsidRPr="00865167" w:rsidRDefault="00EC5E94" w:rsidP="00EC5E94">
      <w:pPr>
        <w:pStyle w:val="a3"/>
        <w:ind w:left="420" w:firstLineChars="0" w:firstLine="0"/>
        <w:rPr>
          <w:rFonts w:ascii="Arial" w:hAnsi="Arial" w:cs="Arial"/>
        </w:rPr>
      </w:pPr>
      <w:proofErr w:type="gramStart"/>
      <w:r w:rsidRPr="00865167">
        <w:rPr>
          <w:rFonts w:ascii="Arial" w:hAnsi="Arial" w:cs="Arial"/>
        </w:rPr>
        <w:t>send(</w:t>
      </w:r>
      <w:proofErr w:type="spellStart"/>
      <w:proofErr w:type="gramEnd"/>
      <w:r w:rsidRPr="00865167">
        <w:rPr>
          <w:rFonts w:ascii="Arial" w:hAnsi="Arial" w:cs="Arial"/>
        </w:rPr>
        <w:t>client_socket</w:t>
      </w:r>
      <w:proofErr w:type="spellEnd"/>
      <w:r w:rsidRPr="00865167">
        <w:rPr>
          <w:rFonts w:ascii="Arial" w:hAnsi="Arial" w:cs="Arial"/>
        </w:rPr>
        <w:t>, “ok”,2 , 0);</w:t>
      </w:r>
    </w:p>
    <w:p w:rsidR="006A4C0A" w:rsidRPr="00865167" w:rsidRDefault="00865167" w:rsidP="00EC5E94">
      <w:pPr>
        <w:pStyle w:val="a3"/>
        <w:ind w:left="420" w:firstLineChars="0" w:firstLine="0"/>
        <w:rPr>
          <w:rFonts w:ascii="Arial" w:hAnsi="Arial" w:cs="Arial"/>
        </w:rPr>
      </w:pPr>
      <w:r w:rsidRPr="00865167">
        <w:rPr>
          <w:rFonts w:ascii="Arial" w:hAnsi="Arial" w:cs="Arial"/>
        </w:rPr>
        <w:t>// process the result</w:t>
      </w:r>
    </w:p>
    <w:p w:rsidR="005F6C2B" w:rsidRPr="00865167" w:rsidRDefault="005F6C2B" w:rsidP="005F6C2B">
      <w:pPr>
        <w:pStyle w:val="a3"/>
        <w:ind w:left="420" w:firstLineChars="0" w:firstLine="0"/>
        <w:rPr>
          <w:rFonts w:ascii="Arial" w:hAnsi="Arial" w:cs="Arial"/>
        </w:rPr>
      </w:pPr>
      <w:r w:rsidRPr="00865167">
        <w:rPr>
          <w:rFonts w:ascii="Arial" w:hAnsi="Arial" w:cs="Arial"/>
        </w:rPr>
        <w:t>}</w:t>
      </w:r>
    </w:p>
    <w:p w:rsidR="00B14D80" w:rsidRDefault="00B14D80" w:rsidP="005F6C2B">
      <w:pPr>
        <w:pStyle w:val="a3"/>
        <w:ind w:left="420" w:firstLineChars="0" w:firstLine="0"/>
      </w:pPr>
    </w:p>
    <w:p w:rsidR="00B14D80" w:rsidRDefault="0013425C">
      <w:pPr>
        <w:pStyle w:val="3"/>
        <w:rPr>
          <w:ins w:id="127" w:author="李 玺华" w:date="2018-06-08T10:11:00Z"/>
        </w:rPr>
        <w:pPrChange w:id="128" w:author="李 玺华" w:date="2018-06-08T10:11:00Z">
          <w:pPr>
            <w:pStyle w:val="a3"/>
            <w:ind w:left="420" w:firstLineChars="0" w:firstLine="0"/>
          </w:pPr>
        </w:pPrChange>
      </w:pPr>
      <w:bookmarkStart w:id="129" w:name="_Toc516497246"/>
      <w:ins w:id="130" w:author="李 玺华" w:date="2018-06-08T10:11:00Z">
        <w:r>
          <w:rPr>
            <w:rFonts w:hint="eastAsia"/>
          </w:rPr>
          <w:t>打开或者关闭语音接口</w:t>
        </w:r>
        <w:bookmarkEnd w:id="129"/>
      </w:ins>
    </w:p>
    <w:p w:rsidR="00370148" w:rsidRPr="00B769A8" w:rsidRDefault="00370148" w:rsidP="00370148">
      <w:pPr>
        <w:pStyle w:val="a3"/>
        <w:ind w:left="420" w:firstLineChars="0" w:firstLine="0"/>
        <w:rPr>
          <w:ins w:id="131" w:author="李 玺华" w:date="2018-06-08T10:19:00Z"/>
          <w:sz w:val="24"/>
          <w:szCs w:val="24"/>
        </w:rPr>
      </w:pPr>
      <w:ins w:id="132" w:author="李 玺华" w:date="2018-06-08T10:19:00Z">
        <w:r w:rsidRPr="00B769A8">
          <w:rPr>
            <w:rFonts w:hint="eastAsia"/>
            <w:sz w:val="24"/>
            <w:szCs w:val="24"/>
          </w:rPr>
          <w:t>客户程序通过</w:t>
        </w:r>
        <w:r w:rsidRPr="00B769A8">
          <w:rPr>
            <w:rFonts w:hint="eastAsia"/>
            <w:sz w:val="24"/>
            <w:szCs w:val="24"/>
          </w:rPr>
          <w:t>socket</w:t>
        </w:r>
        <w:r w:rsidRPr="00B769A8">
          <w:rPr>
            <w:rFonts w:hint="eastAsia"/>
            <w:sz w:val="24"/>
            <w:szCs w:val="24"/>
          </w:rPr>
          <w:t>访问端口</w:t>
        </w:r>
        <w:r w:rsidRPr="00B769A8">
          <w:rPr>
            <w:sz w:val="24"/>
            <w:szCs w:val="24"/>
          </w:rPr>
          <w:t>7070</w:t>
        </w:r>
        <w:r w:rsidRPr="00B769A8">
          <w:rPr>
            <w:rFonts w:hint="eastAsia"/>
            <w:sz w:val="24"/>
            <w:szCs w:val="24"/>
          </w:rPr>
          <w:t>，</w:t>
        </w:r>
      </w:ins>
      <w:ins w:id="133" w:author="李 玺华" w:date="2018-06-08T10:21:00Z">
        <w:r>
          <w:rPr>
            <w:rFonts w:hint="eastAsia"/>
            <w:sz w:val="24"/>
            <w:szCs w:val="24"/>
          </w:rPr>
          <w:t>打开主发接口，</w:t>
        </w:r>
      </w:ins>
      <w:ins w:id="134" w:author="李 玺华" w:date="2018-06-08T10:19:00Z">
        <w:r w:rsidRPr="00B769A8">
          <w:rPr>
            <w:rFonts w:hint="eastAsia"/>
            <w:sz w:val="24"/>
            <w:szCs w:val="24"/>
          </w:rPr>
          <w:t>具体流程图：</w:t>
        </w:r>
      </w:ins>
    </w:p>
    <w:p w:rsidR="00370148" w:rsidRDefault="00370148" w:rsidP="00370148">
      <w:pPr>
        <w:pStyle w:val="a3"/>
        <w:ind w:left="420" w:firstLineChars="0" w:firstLine="0"/>
        <w:rPr>
          <w:ins w:id="135" w:author="李 玺华" w:date="2018-06-08T10:19:00Z"/>
        </w:rPr>
      </w:pPr>
      <w:ins w:id="136" w:author="李 玺华" w:date="2018-06-08T10:19:00Z">
        <w:r>
          <w:rPr>
            <w:noProof/>
          </w:rPr>
          <w:drawing>
            <wp:inline distT="0" distB="0" distL="0" distR="0" wp14:anchorId="7F2D6CC8" wp14:editId="0CB337B6">
              <wp:extent cx="2028825" cy="2743200"/>
              <wp:effectExtent l="19050" t="0" r="9525" b="0"/>
              <wp:docPr id="2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28825" cy="2743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370148" w:rsidRDefault="00370148" w:rsidP="00370148">
      <w:pPr>
        <w:pStyle w:val="a3"/>
        <w:ind w:left="420" w:firstLineChars="0" w:firstLine="0"/>
        <w:rPr>
          <w:ins w:id="137" w:author="李 玺华" w:date="2018-06-08T10:19:00Z"/>
        </w:rPr>
      </w:pPr>
      <w:ins w:id="138" w:author="李 玺华" w:date="2018-06-08T10:19:00Z">
        <w:r>
          <w:rPr>
            <w:rFonts w:hint="eastAsia"/>
          </w:rPr>
          <w:t>握手请求</w:t>
        </w:r>
        <w:r>
          <w:rPr>
            <w:rFonts w:hint="eastAsia"/>
          </w:rPr>
          <w:t>json:</w:t>
        </w:r>
      </w:ins>
    </w:p>
    <w:p w:rsidR="00370148" w:rsidRDefault="00370148" w:rsidP="00370148">
      <w:pPr>
        <w:pStyle w:val="a3"/>
        <w:ind w:left="420" w:firstLineChars="0" w:firstLine="0"/>
        <w:rPr>
          <w:ins w:id="139" w:author="李 玺华" w:date="2018-06-08T10:19:00Z"/>
        </w:rPr>
      </w:pPr>
      <w:ins w:id="140" w:author="李 玺华" w:date="2018-06-08T10:19:00Z">
        <w:r>
          <w:rPr>
            <w:rFonts w:hint="eastAsia"/>
          </w:rPr>
          <w:lastRenderedPageBreak/>
          <w:t xml:space="preserve"> </w:t>
        </w:r>
        <w:r w:rsidRPr="005F6C2B">
          <w:t>{</w:t>
        </w:r>
      </w:ins>
    </w:p>
    <w:p w:rsidR="00370148" w:rsidRDefault="00370148" w:rsidP="00370148">
      <w:pPr>
        <w:pStyle w:val="a3"/>
        <w:ind w:left="420" w:firstLineChars="0" w:firstLine="0"/>
        <w:rPr>
          <w:ins w:id="141" w:author="李 玺华" w:date="2018-06-08T10:19:00Z"/>
        </w:rPr>
      </w:pPr>
      <w:ins w:id="142" w:author="李 玺华" w:date="2018-06-08T10:19:00Z">
        <w:r>
          <w:rPr>
            <w:rFonts w:hint="eastAsia"/>
          </w:rPr>
          <w:t xml:space="preserve">  </w:t>
        </w:r>
        <w:r w:rsidRPr="005F6C2B">
          <w:t>"from":</w:t>
        </w:r>
        <w:r>
          <w:rPr>
            <w:rFonts w:hint="eastAsia"/>
          </w:rPr>
          <w:t>1</w:t>
        </w:r>
        <w:r>
          <w:t>,</w:t>
        </w:r>
      </w:ins>
    </w:p>
    <w:p w:rsidR="00370148" w:rsidRDefault="00370148" w:rsidP="00370148">
      <w:pPr>
        <w:pStyle w:val="a3"/>
        <w:ind w:left="420" w:firstLineChars="0" w:firstLine="0"/>
        <w:rPr>
          <w:ins w:id="143" w:author="李 玺华" w:date="2018-06-08T10:19:00Z"/>
        </w:rPr>
      </w:pPr>
      <w:ins w:id="144" w:author="李 玺华" w:date="2018-06-08T10:19:00Z">
        <w:r>
          <w:rPr>
            <w:rFonts w:hint="eastAsia"/>
          </w:rPr>
          <w:t xml:space="preserve">  </w:t>
        </w:r>
        <w:r w:rsidRPr="005F6C2B">
          <w:t xml:space="preserve">"action": </w:t>
        </w:r>
        <w:r>
          <w:rPr>
            <w:rFonts w:hint="eastAsia"/>
          </w:rPr>
          <w:t>1</w:t>
        </w:r>
      </w:ins>
    </w:p>
    <w:p w:rsidR="00370148" w:rsidRDefault="00370148" w:rsidP="00370148">
      <w:pPr>
        <w:pStyle w:val="a3"/>
        <w:ind w:left="420" w:firstLineChars="0" w:firstLine="0"/>
        <w:rPr>
          <w:ins w:id="145" w:author="李 玺华" w:date="2018-06-08T10:19:00Z"/>
        </w:rPr>
      </w:pPr>
      <w:ins w:id="146" w:author="李 玺华" w:date="2018-06-08T10:19:00Z">
        <w:r>
          <w:rPr>
            <w:rFonts w:hint="eastAsia"/>
          </w:rPr>
          <w:t>}</w:t>
        </w:r>
      </w:ins>
    </w:p>
    <w:p w:rsidR="0013425C" w:rsidRPr="004B5ECA" w:rsidRDefault="00370148" w:rsidP="0013425C">
      <w:pPr>
        <w:pStyle w:val="a3"/>
        <w:ind w:left="420" w:firstLineChars="0" w:firstLine="0"/>
        <w:rPr>
          <w:ins w:id="147" w:author="李 玺华" w:date="2018-06-08T10:16:00Z"/>
        </w:rPr>
      </w:pPr>
      <w:ins w:id="148" w:author="李 玺华" w:date="2018-06-08T10:19:00Z">
        <w:r>
          <w:rPr>
            <w:rFonts w:hint="eastAsia"/>
            <w:sz w:val="24"/>
            <w:szCs w:val="24"/>
          </w:rPr>
          <w:t>同时打开</w:t>
        </w:r>
      </w:ins>
      <w:ins w:id="149" w:author="李 玺华" w:date="2018-06-08T10:21:00Z">
        <w:r>
          <w:rPr>
            <w:rFonts w:hint="eastAsia"/>
            <w:sz w:val="24"/>
            <w:szCs w:val="24"/>
          </w:rPr>
          <w:t>主收接口</w:t>
        </w:r>
      </w:ins>
      <w:ins w:id="150" w:author="李 玺华" w:date="2018-06-08T10:19:00Z">
        <w:r>
          <w:rPr>
            <w:rFonts w:hint="eastAsia"/>
            <w:sz w:val="24"/>
            <w:szCs w:val="24"/>
          </w:rPr>
          <w:t>：</w:t>
        </w:r>
      </w:ins>
    </w:p>
    <w:p w:rsidR="0013425C" w:rsidRDefault="0013425C" w:rsidP="0013425C">
      <w:pPr>
        <w:pStyle w:val="a3"/>
        <w:ind w:left="420" w:firstLineChars="0" w:firstLine="0"/>
        <w:rPr>
          <w:ins w:id="151" w:author="李 玺华" w:date="2018-06-08T10:16:00Z"/>
        </w:rPr>
      </w:pPr>
      <w:ins w:id="152" w:author="李 玺华" w:date="2018-06-08T10:16:00Z">
        <w:r>
          <w:rPr>
            <w:noProof/>
          </w:rPr>
          <w:drawing>
            <wp:inline distT="0" distB="0" distL="0" distR="0" wp14:anchorId="0498E0B5" wp14:editId="77F12AE9">
              <wp:extent cx="2314575" cy="2743200"/>
              <wp:effectExtent l="19050" t="0" r="9525" b="0"/>
              <wp:docPr id="14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2743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13425C" w:rsidRDefault="0013425C" w:rsidP="0013425C">
      <w:pPr>
        <w:pStyle w:val="a3"/>
        <w:ind w:left="420" w:firstLineChars="0" w:firstLine="0"/>
        <w:rPr>
          <w:ins w:id="153" w:author="李 玺华" w:date="2018-06-08T10:16:00Z"/>
        </w:rPr>
      </w:pPr>
      <w:ins w:id="154" w:author="李 玺华" w:date="2018-06-08T10:16:00Z">
        <w:r>
          <w:rPr>
            <w:rFonts w:hint="eastAsia"/>
          </w:rPr>
          <w:t>握手请求</w:t>
        </w:r>
        <w:r>
          <w:rPr>
            <w:rFonts w:hint="eastAsia"/>
          </w:rPr>
          <w:t>json:</w:t>
        </w:r>
      </w:ins>
    </w:p>
    <w:p w:rsidR="0013425C" w:rsidRDefault="0013425C" w:rsidP="0013425C">
      <w:pPr>
        <w:pStyle w:val="a3"/>
        <w:ind w:left="420" w:firstLineChars="0" w:firstLine="0"/>
        <w:rPr>
          <w:ins w:id="155" w:author="李 玺华" w:date="2018-06-08T10:16:00Z"/>
        </w:rPr>
      </w:pPr>
      <w:ins w:id="156" w:author="李 玺华" w:date="2018-06-08T10:16:00Z">
        <w:r>
          <w:rPr>
            <w:rFonts w:hint="eastAsia"/>
          </w:rPr>
          <w:t>{</w:t>
        </w:r>
      </w:ins>
    </w:p>
    <w:p w:rsidR="0013425C" w:rsidRDefault="0013425C" w:rsidP="0013425C">
      <w:pPr>
        <w:pStyle w:val="a3"/>
        <w:ind w:left="420" w:firstLineChars="0" w:firstLine="0"/>
        <w:rPr>
          <w:ins w:id="157" w:author="李 玺华" w:date="2018-06-08T10:16:00Z"/>
        </w:rPr>
      </w:pPr>
      <w:ins w:id="158" w:author="李 玺华" w:date="2018-06-08T10:16:00Z">
        <w:r>
          <w:rPr>
            <w:rFonts w:hint="eastAsia"/>
          </w:rPr>
          <w:t xml:space="preserve"> </w:t>
        </w:r>
        <w:r w:rsidRPr="005F6C2B">
          <w:t>"from":</w:t>
        </w:r>
        <w:r>
          <w:rPr>
            <w:rFonts w:hint="eastAsia"/>
          </w:rPr>
          <w:t>1</w:t>
        </w:r>
        <w:r>
          <w:t>,</w:t>
        </w:r>
      </w:ins>
    </w:p>
    <w:p w:rsidR="0013425C" w:rsidRDefault="0013425C" w:rsidP="0013425C">
      <w:pPr>
        <w:pStyle w:val="a3"/>
        <w:ind w:left="420" w:firstLineChars="0" w:firstLine="0"/>
        <w:rPr>
          <w:ins w:id="159" w:author="李 玺华" w:date="2018-06-08T10:16:00Z"/>
        </w:rPr>
      </w:pPr>
      <w:ins w:id="160" w:author="李 玺华" w:date="2018-06-08T10:16:00Z">
        <w:r>
          <w:rPr>
            <w:rFonts w:hint="eastAsia"/>
          </w:rPr>
          <w:t xml:space="preserve"> </w:t>
        </w:r>
        <w:r w:rsidRPr="005F6C2B">
          <w:t xml:space="preserve">"action": </w:t>
        </w:r>
        <w:r>
          <w:rPr>
            <w:rFonts w:hint="eastAsia"/>
          </w:rPr>
          <w:t>2</w:t>
        </w:r>
      </w:ins>
    </w:p>
    <w:p w:rsidR="0013425C" w:rsidRDefault="0013425C" w:rsidP="0013425C">
      <w:pPr>
        <w:pStyle w:val="a3"/>
        <w:ind w:left="420" w:firstLineChars="0" w:firstLine="0"/>
        <w:rPr>
          <w:ins w:id="161" w:author="李 玺华" w:date="2018-06-08T10:25:00Z"/>
        </w:rPr>
      </w:pPr>
      <w:ins w:id="162" w:author="李 玺华" w:date="2018-06-08T10:16:00Z">
        <w:r>
          <w:rPr>
            <w:rFonts w:hint="eastAsia"/>
          </w:rPr>
          <w:t>}</w:t>
        </w:r>
      </w:ins>
    </w:p>
    <w:p w:rsidR="00370148" w:rsidRDefault="00370148" w:rsidP="00370148">
      <w:pPr>
        <w:pStyle w:val="a3"/>
        <w:ind w:left="420" w:firstLineChars="0" w:firstLine="0"/>
        <w:rPr>
          <w:ins w:id="163" w:author="李 玺华" w:date="2018-06-08T10:16:00Z"/>
        </w:rPr>
      </w:pPr>
      <w:ins w:id="164" w:author="李 玺华" w:date="2018-06-08T10:25:00Z">
        <w:r>
          <w:rPr>
            <w:rFonts w:hint="eastAsia"/>
          </w:rPr>
          <w:t>只</w:t>
        </w:r>
        <w:proofErr w:type="gramStart"/>
        <w:r>
          <w:rPr>
            <w:rFonts w:hint="eastAsia"/>
          </w:rPr>
          <w:t>听模式</w:t>
        </w:r>
        <w:proofErr w:type="gramEnd"/>
        <w:r>
          <w:rPr>
            <w:rFonts w:hint="eastAsia"/>
          </w:rPr>
          <w:t>打开</w:t>
        </w:r>
      </w:ins>
    </w:p>
    <w:p w:rsidR="0013425C" w:rsidRDefault="00370148" w:rsidP="005F6C2B">
      <w:pPr>
        <w:pStyle w:val="a3"/>
        <w:ind w:left="420" w:firstLineChars="0" w:firstLine="0"/>
        <w:rPr>
          <w:ins w:id="165" w:author="李 玺华" w:date="2018-06-08T10:23:00Z"/>
        </w:rPr>
      </w:pPr>
      <w:ins w:id="166" w:author="李 玺华" w:date="2018-06-08T10:21:00Z">
        <w:r>
          <w:rPr>
            <w:rFonts w:hint="eastAsia"/>
          </w:rPr>
          <w:t>通过主发</w:t>
        </w:r>
      </w:ins>
      <w:ins w:id="167" w:author="李 玺华" w:date="2018-06-08T10:22:00Z">
        <w:r>
          <w:rPr>
            <w:rFonts w:hint="eastAsia"/>
          </w:rPr>
          <w:t>发送</w:t>
        </w:r>
      </w:ins>
      <w:ins w:id="168" w:author="李 玺华" w:date="2018-06-08T10:23:00Z">
        <w:r>
          <w:rPr>
            <w:rFonts w:hint="eastAsia"/>
          </w:rPr>
          <w:t>命令：</w:t>
        </w:r>
      </w:ins>
    </w:p>
    <w:p w:rsidR="00370148" w:rsidRDefault="00370148" w:rsidP="005F6C2B">
      <w:pPr>
        <w:pStyle w:val="a3"/>
        <w:ind w:left="420" w:firstLineChars="0" w:firstLine="0"/>
        <w:rPr>
          <w:ins w:id="169" w:author="李 玺华" w:date="2018-06-08T10:24:00Z"/>
        </w:rPr>
      </w:pPr>
      <w:ins w:id="170" w:author="李 玺华" w:date="2018-06-08T10:23:00Z">
        <w:r w:rsidRPr="00370148">
          <w:t>{</w:t>
        </w:r>
        <w:r>
          <w:rPr>
            <w:rFonts w:hint="eastAsia"/>
          </w:rPr>
          <w:t>\</w:t>
        </w:r>
        <w:r w:rsidRPr="00370148">
          <w:t>"</w:t>
        </w:r>
        <w:proofErr w:type="spellStart"/>
        <w:r w:rsidRPr="00370148">
          <w:t>cmd</w:t>
        </w:r>
        <w:proofErr w:type="spellEnd"/>
        <w:r>
          <w:t>\</w:t>
        </w:r>
        <w:r w:rsidRPr="00370148">
          <w:t>":</w:t>
        </w:r>
        <w:proofErr w:type="gramStart"/>
        <w:r w:rsidRPr="00370148">
          <w:t>36,</w:t>
        </w:r>
        <w:r>
          <w:t>\</w:t>
        </w:r>
        <w:proofErr w:type="gramEnd"/>
        <w:r w:rsidRPr="00370148">
          <w:t>"</w:t>
        </w:r>
        <w:proofErr w:type="spellStart"/>
        <w:r w:rsidRPr="00370148">
          <w:t>subcmd</w:t>
        </w:r>
        <w:proofErr w:type="spellEnd"/>
        <w:r>
          <w:t>\</w:t>
        </w:r>
        <w:r w:rsidRPr="00370148">
          <w:t>":1,</w:t>
        </w:r>
        <w:r>
          <w:t>\</w:t>
        </w:r>
        <w:r w:rsidRPr="00370148">
          <w:t>"content</w:t>
        </w:r>
        <w:r>
          <w:t>\</w:t>
        </w:r>
        <w:r w:rsidRPr="00370148">
          <w:t>":</w:t>
        </w:r>
        <w:r>
          <w:t>\</w:t>
        </w:r>
        <w:r w:rsidRPr="00370148">
          <w:t>"</w:t>
        </w:r>
        <w:r>
          <w:t>\</w:t>
        </w:r>
        <w:r w:rsidRPr="00370148">
          <w:t>"}</w:t>
        </w:r>
      </w:ins>
    </w:p>
    <w:p w:rsidR="00370148" w:rsidRDefault="00370148" w:rsidP="00370148">
      <w:pPr>
        <w:pStyle w:val="a3"/>
        <w:ind w:left="420" w:firstLineChars="0" w:firstLine="0"/>
        <w:rPr>
          <w:ins w:id="171" w:author="李 玺华" w:date="2018-06-08T10:25:00Z"/>
        </w:rPr>
      </w:pPr>
      <w:ins w:id="172" w:author="李 玺华" w:date="2018-06-08T10:25:00Z">
        <w:r>
          <w:rPr>
            <w:rFonts w:hint="eastAsia"/>
          </w:rPr>
          <w:t>只</w:t>
        </w:r>
        <w:proofErr w:type="gramStart"/>
        <w:r>
          <w:rPr>
            <w:rFonts w:hint="eastAsia"/>
          </w:rPr>
          <w:t>听模式</w:t>
        </w:r>
      </w:ins>
      <w:proofErr w:type="gramEnd"/>
      <w:ins w:id="173" w:author="李 玺华" w:date="2018-06-08T10:24:00Z">
        <w:r>
          <w:rPr>
            <w:rFonts w:hint="eastAsia"/>
          </w:rPr>
          <w:t>关闭</w:t>
        </w:r>
      </w:ins>
    </w:p>
    <w:p w:rsidR="00370148" w:rsidRDefault="00370148" w:rsidP="00370148">
      <w:pPr>
        <w:pStyle w:val="a3"/>
        <w:ind w:left="420" w:firstLineChars="0" w:firstLine="0"/>
        <w:rPr>
          <w:ins w:id="174" w:author="李 玺华" w:date="2018-06-08T10:25:00Z"/>
        </w:rPr>
      </w:pPr>
      <w:ins w:id="175" w:author="李 玺华" w:date="2018-06-08T10:25:00Z">
        <w:r>
          <w:rPr>
            <w:rFonts w:hint="eastAsia"/>
          </w:rPr>
          <w:t>通过主发发送命令：</w:t>
        </w:r>
      </w:ins>
    </w:p>
    <w:p w:rsidR="00370148" w:rsidRDefault="00370148" w:rsidP="00370148">
      <w:pPr>
        <w:pStyle w:val="a3"/>
        <w:ind w:left="420" w:firstLineChars="0" w:firstLine="0"/>
        <w:rPr>
          <w:ins w:id="176" w:author="李 玺华" w:date="2018-06-08T10:25:00Z"/>
        </w:rPr>
      </w:pPr>
      <w:ins w:id="177" w:author="李 玺华" w:date="2018-06-08T10:25:00Z">
        <w:r w:rsidRPr="00370148">
          <w:t>{</w:t>
        </w:r>
        <w:r>
          <w:rPr>
            <w:rFonts w:hint="eastAsia"/>
          </w:rPr>
          <w:t>\</w:t>
        </w:r>
        <w:r w:rsidRPr="00370148">
          <w:t>"</w:t>
        </w:r>
        <w:proofErr w:type="spellStart"/>
        <w:r w:rsidRPr="00370148">
          <w:t>cmd</w:t>
        </w:r>
        <w:proofErr w:type="spellEnd"/>
        <w:r>
          <w:t>\</w:t>
        </w:r>
        <w:r w:rsidRPr="00370148">
          <w:t>":3</w:t>
        </w:r>
      </w:ins>
      <w:ins w:id="178" w:author="李 玺华" w:date="2018-06-08T10:26:00Z">
        <w:r>
          <w:rPr>
            <w:rFonts w:hint="eastAsia"/>
          </w:rPr>
          <w:t>7</w:t>
        </w:r>
      </w:ins>
      <w:ins w:id="179" w:author="李 玺华" w:date="2018-06-08T10:25:00Z">
        <w:r w:rsidRPr="00370148">
          <w:t>,</w:t>
        </w:r>
        <w:r>
          <w:t>\</w:t>
        </w:r>
        <w:r w:rsidRPr="00370148">
          <w:t>"</w:t>
        </w:r>
        <w:proofErr w:type="spellStart"/>
        <w:r w:rsidRPr="00370148">
          <w:t>subcmd</w:t>
        </w:r>
        <w:proofErr w:type="spellEnd"/>
        <w:r>
          <w:t>\</w:t>
        </w:r>
        <w:r w:rsidRPr="00370148">
          <w:t>":</w:t>
        </w:r>
      </w:ins>
      <w:ins w:id="180" w:author="李 玺华" w:date="2018-06-08T10:26:00Z">
        <w:r>
          <w:rPr>
            <w:rFonts w:hint="eastAsia"/>
          </w:rPr>
          <w:t>0</w:t>
        </w:r>
      </w:ins>
      <w:ins w:id="181" w:author="李 玺华" w:date="2018-06-08T10:25:00Z">
        <w:r w:rsidRPr="00370148">
          <w:t>,</w:t>
        </w:r>
        <w:r>
          <w:t>\</w:t>
        </w:r>
        <w:r w:rsidRPr="00370148">
          <w:t>"content</w:t>
        </w:r>
        <w:r>
          <w:t>\</w:t>
        </w:r>
        <w:r w:rsidRPr="00370148">
          <w:t>":</w:t>
        </w:r>
        <w:r>
          <w:t>\</w:t>
        </w:r>
        <w:r w:rsidRPr="00370148">
          <w:t>"</w:t>
        </w:r>
        <w:r>
          <w:t>\</w:t>
        </w:r>
        <w:r w:rsidRPr="00370148">
          <w:t>"}</w:t>
        </w:r>
      </w:ins>
    </w:p>
    <w:p w:rsidR="00370148" w:rsidRPr="00370148" w:rsidRDefault="00370148" w:rsidP="00370148">
      <w:pPr>
        <w:pStyle w:val="a3"/>
        <w:ind w:left="420" w:firstLineChars="0" w:firstLine="0"/>
      </w:pPr>
    </w:p>
    <w:p w:rsidR="00051381" w:rsidRPr="00B769A8" w:rsidRDefault="00C96A0B" w:rsidP="00865167">
      <w:pPr>
        <w:pStyle w:val="3"/>
      </w:pPr>
      <w:bookmarkStart w:id="182" w:name="_Toc516497247"/>
      <w:r w:rsidRPr="00B769A8">
        <w:rPr>
          <w:rFonts w:hint="eastAsia"/>
        </w:rPr>
        <w:t>访问语音合成</w:t>
      </w:r>
      <w:r w:rsidR="00051381" w:rsidRPr="00B769A8">
        <w:rPr>
          <w:rFonts w:hint="eastAsia"/>
        </w:rPr>
        <w:t>接口</w:t>
      </w:r>
      <w:bookmarkEnd w:id="182"/>
    </w:p>
    <w:p w:rsidR="00051381" w:rsidRPr="00B769A8" w:rsidRDefault="00051381" w:rsidP="00051381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rFonts w:hint="eastAsia"/>
          <w:sz w:val="24"/>
          <w:szCs w:val="24"/>
        </w:rPr>
        <w:t>客户程序通过</w:t>
      </w:r>
      <w:r w:rsidRPr="00B769A8">
        <w:rPr>
          <w:rFonts w:hint="eastAsia"/>
          <w:sz w:val="24"/>
          <w:szCs w:val="24"/>
        </w:rPr>
        <w:t>socket</w:t>
      </w:r>
      <w:r w:rsidRPr="00B769A8">
        <w:rPr>
          <w:rFonts w:hint="eastAsia"/>
          <w:sz w:val="24"/>
          <w:szCs w:val="24"/>
        </w:rPr>
        <w:t>访问端口</w:t>
      </w:r>
      <w:r w:rsidRPr="00B769A8">
        <w:rPr>
          <w:sz w:val="24"/>
          <w:szCs w:val="24"/>
        </w:rPr>
        <w:t>7070</w:t>
      </w:r>
      <w:r w:rsidRPr="00B769A8">
        <w:rPr>
          <w:rFonts w:hint="eastAsia"/>
          <w:sz w:val="24"/>
          <w:szCs w:val="24"/>
        </w:rPr>
        <w:t>，具体流程图：</w:t>
      </w:r>
    </w:p>
    <w:p w:rsidR="004B5ECA" w:rsidRDefault="006B569A" w:rsidP="00051381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2028825" cy="2743200"/>
            <wp:effectExtent l="19050" t="0" r="952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3BD" w:rsidRDefault="009A4020" w:rsidP="006843BD">
      <w:pPr>
        <w:pStyle w:val="a3"/>
        <w:ind w:left="420" w:firstLineChars="0" w:firstLine="0"/>
      </w:pPr>
      <w:r>
        <w:rPr>
          <w:rFonts w:hint="eastAsia"/>
        </w:rPr>
        <w:t>握手</w:t>
      </w:r>
      <w:r w:rsidR="006843BD">
        <w:rPr>
          <w:rFonts w:hint="eastAsia"/>
        </w:rPr>
        <w:t>请求</w:t>
      </w:r>
      <w:r w:rsidR="006843BD">
        <w:rPr>
          <w:rFonts w:hint="eastAsia"/>
        </w:rPr>
        <w:t>json:</w:t>
      </w:r>
    </w:p>
    <w:p w:rsidR="006843BD" w:rsidRDefault="006843BD" w:rsidP="006843BD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Pr="005F6C2B">
        <w:t>{</w:t>
      </w:r>
    </w:p>
    <w:p w:rsidR="006843BD" w:rsidRDefault="006843BD" w:rsidP="006843BD">
      <w:pPr>
        <w:pStyle w:val="a3"/>
        <w:ind w:left="420" w:firstLineChars="0" w:firstLine="0"/>
      </w:pPr>
      <w:r>
        <w:rPr>
          <w:rFonts w:hint="eastAsia"/>
        </w:rPr>
        <w:t xml:space="preserve">  </w:t>
      </w:r>
      <w:r w:rsidRPr="005F6C2B">
        <w:t>"from":</w:t>
      </w:r>
      <w:r>
        <w:rPr>
          <w:rFonts w:hint="eastAsia"/>
        </w:rPr>
        <w:t>1</w:t>
      </w:r>
      <w:r>
        <w:t>,</w:t>
      </w:r>
    </w:p>
    <w:p w:rsidR="006843BD" w:rsidRDefault="006843BD" w:rsidP="006843BD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="00AF3DD0">
        <w:rPr>
          <w:rFonts w:hint="eastAsia"/>
        </w:rPr>
        <w:t xml:space="preserve"> </w:t>
      </w:r>
      <w:r w:rsidRPr="005F6C2B">
        <w:t xml:space="preserve">"action": </w:t>
      </w:r>
      <w:r>
        <w:rPr>
          <w:rFonts w:hint="eastAsia"/>
        </w:rPr>
        <w:t>1</w:t>
      </w:r>
    </w:p>
    <w:p w:rsidR="006843BD" w:rsidRDefault="006843BD" w:rsidP="006843BD">
      <w:pPr>
        <w:pStyle w:val="a3"/>
        <w:ind w:left="420" w:firstLineChars="0" w:firstLine="0"/>
      </w:pPr>
      <w:r>
        <w:rPr>
          <w:rFonts w:hint="eastAsia"/>
        </w:rPr>
        <w:t>}</w:t>
      </w:r>
    </w:p>
    <w:p w:rsidR="006843BD" w:rsidRDefault="006843BD" w:rsidP="00051381">
      <w:pPr>
        <w:pStyle w:val="a3"/>
        <w:ind w:left="420" w:firstLineChars="0" w:firstLine="0"/>
      </w:pPr>
    </w:p>
    <w:p w:rsidR="000D41C1" w:rsidRDefault="00AE4D56" w:rsidP="00051381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rFonts w:hint="eastAsia"/>
          <w:sz w:val="24"/>
          <w:szCs w:val="24"/>
        </w:rPr>
        <w:t>语音合成内容</w:t>
      </w:r>
      <w:r w:rsidR="000D41C1">
        <w:rPr>
          <w:rFonts w:hint="eastAsia"/>
          <w:sz w:val="24"/>
          <w:szCs w:val="24"/>
        </w:rPr>
        <w:t>示例</w:t>
      </w:r>
      <w:r w:rsidR="000D41C1">
        <w:rPr>
          <w:rFonts w:hint="eastAsia"/>
          <w:sz w:val="24"/>
          <w:szCs w:val="24"/>
        </w:rPr>
        <w:t>:</w:t>
      </w:r>
    </w:p>
    <w:p w:rsidR="000D41C1" w:rsidRDefault="001B1B3D" w:rsidP="00051381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sz w:val="24"/>
          <w:szCs w:val="24"/>
        </w:rPr>
        <w:t>{</w:t>
      </w:r>
    </w:p>
    <w:p w:rsidR="000D41C1" w:rsidRDefault="001B1B3D" w:rsidP="00051381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sz w:val="24"/>
          <w:szCs w:val="24"/>
        </w:rPr>
        <w:t>"content":</w:t>
      </w:r>
      <w:r w:rsidR="000D41C1">
        <w:rPr>
          <w:rFonts w:hint="eastAsia"/>
          <w:sz w:val="24"/>
          <w:szCs w:val="24"/>
        </w:rPr>
        <w:t>"</w:t>
      </w:r>
      <w:r w:rsidR="000D41C1">
        <w:rPr>
          <w:rFonts w:hint="eastAsia"/>
          <w:sz w:val="24"/>
          <w:szCs w:val="24"/>
        </w:rPr>
        <w:t>你好，欢迎来到</w:t>
      </w:r>
      <w:r w:rsidR="000D41C1">
        <w:rPr>
          <w:rFonts w:hint="eastAsia"/>
          <w:sz w:val="24"/>
          <w:szCs w:val="24"/>
        </w:rPr>
        <w:t>GQY</w:t>
      </w:r>
      <w:r w:rsidR="000D41C1">
        <w:rPr>
          <w:rFonts w:hint="eastAsia"/>
          <w:sz w:val="24"/>
          <w:szCs w:val="24"/>
        </w:rPr>
        <w:t>公司</w:t>
      </w:r>
      <w:r w:rsidR="000D41C1">
        <w:rPr>
          <w:rFonts w:hint="eastAsia"/>
          <w:sz w:val="24"/>
          <w:szCs w:val="24"/>
        </w:rPr>
        <w:t>"</w:t>
      </w:r>
    </w:p>
    <w:p w:rsidR="004362DF" w:rsidRPr="00B769A8" w:rsidRDefault="001B1B3D" w:rsidP="00051381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sz w:val="24"/>
          <w:szCs w:val="24"/>
        </w:rPr>
        <w:t>}</w:t>
      </w:r>
    </w:p>
    <w:p w:rsidR="000D41C1" w:rsidRDefault="009F422B" w:rsidP="000D41C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语音合成</w:t>
      </w:r>
      <w:r w:rsidR="000D41C1">
        <w:rPr>
          <w:rFonts w:hint="eastAsia"/>
          <w:sz w:val="24"/>
          <w:szCs w:val="24"/>
        </w:rPr>
        <w:t>请求参数说明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1148"/>
        <w:gridCol w:w="946"/>
        <w:gridCol w:w="2019"/>
      </w:tblGrid>
      <w:tr w:rsidR="000D41C1" w:rsidTr="004715F3">
        <w:tc>
          <w:tcPr>
            <w:tcW w:w="1148" w:type="dxa"/>
          </w:tcPr>
          <w:p w:rsidR="000D41C1" w:rsidRPr="008D4948" w:rsidRDefault="000D41C1" w:rsidP="004D0DF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946" w:type="dxa"/>
          </w:tcPr>
          <w:p w:rsidR="000D41C1" w:rsidRPr="008D4948" w:rsidRDefault="000D41C1" w:rsidP="004D0DF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019" w:type="dxa"/>
          </w:tcPr>
          <w:p w:rsidR="000D41C1" w:rsidRPr="008D4948" w:rsidRDefault="000D41C1" w:rsidP="004D0DF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0D41C1" w:rsidTr="004715F3">
        <w:tc>
          <w:tcPr>
            <w:tcW w:w="1148" w:type="dxa"/>
          </w:tcPr>
          <w:p w:rsidR="000D41C1" w:rsidRDefault="000D41C1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946" w:type="dxa"/>
          </w:tcPr>
          <w:p w:rsidR="000D41C1" w:rsidRDefault="000D41C1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019" w:type="dxa"/>
          </w:tcPr>
          <w:p w:rsidR="000D41C1" w:rsidRDefault="000D41C1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发声内容</w:t>
            </w:r>
          </w:p>
        </w:tc>
      </w:tr>
    </w:tbl>
    <w:p w:rsidR="00051381" w:rsidRPr="004B5ECA" w:rsidRDefault="00051381" w:rsidP="00051381">
      <w:pPr>
        <w:pStyle w:val="a3"/>
        <w:ind w:left="420" w:firstLineChars="0" w:firstLine="0"/>
      </w:pPr>
    </w:p>
    <w:p w:rsidR="00C8780D" w:rsidRDefault="00C8780D" w:rsidP="00C8780D">
      <w:pPr>
        <w:pStyle w:val="a3"/>
        <w:ind w:left="420" w:firstLineChars="0" w:firstLine="0"/>
      </w:pPr>
      <w:r>
        <w:rPr>
          <w:rFonts w:hint="eastAsia"/>
        </w:rPr>
        <w:t>c</w:t>
      </w:r>
      <w:r>
        <w:rPr>
          <w:rFonts w:hint="eastAsia"/>
        </w:rPr>
        <w:t>语言例程：</w:t>
      </w:r>
    </w:p>
    <w:p w:rsidR="00051381" w:rsidRPr="006843BD" w:rsidRDefault="00051381" w:rsidP="00051381">
      <w:pPr>
        <w:pStyle w:val="a3"/>
        <w:ind w:left="420" w:firstLineChars="0" w:firstLine="0"/>
        <w:rPr>
          <w:rFonts w:ascii="Arial" w:hAnsi="Arial" w:cs="Arial"/>
        </w:rPr>
      </w:pPr>
      <w:r w:rsidRPr="006843BD">
        <w:rPr>
          <w:rFonts w:ascii="Arial" w:hAnsi="Arial" w:cs="Arial"/>
        </w:rPr>
        <w:t>const char *req</w:t>
      </w:r>
      <w:proofErr w:type="gramStart"/>
      <w:r w:rsidRPr="006843BD">
        <w:rPr>
          <w:rFonts w:ascii="Arial" w:hAnsi="Arial" w:cs="Arial"/>
        </w:rPr>
        <w:t>=”{</w:t>
      </w:r>
      <w:proofErr w:type="gramEnd"/>
      <w:r w:rsidRPr="006843BD">
        <w:rPr>
          <w:rFonts w:ascii="Arial" w:hAnsi="Arial" w:cs="Arial"/>
        </w:rPr>
        <w:t>\"from\":</w:t>
      </w:r>
      <w:r w:rsidR="000E3425" w:rsidRPr="006843BD">
        <w:rPr>
          <w:rFonts w:ascii="Arial" w:hAnsi="Arial" w:cs="Arial"/>
        </w:rPr>
        <w:t>1</w:t>
      </w:r>
      <w:r w:rsidRPr="006843BD">
        <w:rPr>
          <w:rFonts w:ascii="Arial" w:hAnsi="Arial" w:cs="Arial"/>
        </w:rPr>
        <w:t xml:space="preserve">,\"action\": </w:t>
      </w:r>
      <w:r w:rsidR="001B1B3D" w:rsidRPr="006843BD">
        <w:rPr>
          <w:rFonts w:ascii="Arial" w:hAnsi="Arial" w:cs="Arial"/>
        </w:rPr>
        <w:t>1</w:t>
      </w:r>
      <w:r w:rsidRPr="006843BD">
        <w:rPr>
          <w:rFonts w:ascii="Arial" w:hAnsi="Arial" w:cs="Arial"/>
        </w:rPr>
        <w:t>}”;</w:t>
      </w:r>
    </w:p>
    <w:p w:rsidR="003E06AC" w:rsidRPr="006843BD" w:rsidRDefault="00051381" w:rsidP="003E06AC">
      <w:pPr>
        <w:pStyle w:val="a3"/>
        <w:ind w:left="420" w:firstLineChars="0" w:firstLine="0"/>
        <w:rPr>
          <w:rFonts w:ascii="Arial" w:hAnsi="Arial" w:cs="Arial"/>
        </w:rPr>
      </w:pPr>
      <w:r w:rsidRPr="006843BD">
        <w:rPr>
          <w:rFonts w:ascii="Arial" w:hAnsi="Arial" w:cs="Arial"/>
        </w:rPr>
        <w:t xml:space="preserve">char </w:t>
      </w:r>
      <w:proofErr w:type="gramStart"/>
      <w:r w:rsidRPr="006843BD">
        <w:rPr>
          <w:rFonts w:ascii="Arial" w:hAnsi="Arial" w:cs="Arial"/>
        </w:rPr>
        <w:t>buff[</w:t>
      </w:r>
      <w:proofErr w:type="gramEnd"/>
      <w:r w:rsidRPr="006843BD">
        <w:rPr>
          <w:rFonts w:ascii="Arial" w:hAnsi="Arial" w:cs="Arial"/>
        </w:rPr>
        <w:t>1024];</w:t>
      </w:r>
    </w:p>
    <w:p w:rsidR="003E06AC" w:rsidRPr="006843BD" w:rsidRDefault="003E06AC" w:rsidP="003E06AC">
      <w:pPr>
        <w:pStyle w:val="a3"/>
        <w:ind w:left="420" w:firstLineChars="0" w:firstLine="0"/>
        <w:rPr>
          <w:rFonts w:ascii="Arial" w:hAnsi="Arial" w:cs="Arial"/>
        </w:rPr>
      </w:pPr>
    </w:p>
    <w:p w:rsidR="003E06AC" w:rsidRPr="006843BD" w:rsidRDefault="003E06AC" w:rsidP="003E06AC">
      <w:pPr>
        <w:pStyle w:val="a3"/>
        <w:ind w:left="420" w:firstLineChars="0" w:firstLine="0"/>
        <w:rPr>
          <w:rFonts w:ascii="Arial" w:hAnsi="Arial" w:cs="Arial"/>
        </w:rPr>
      </w:pPr>
      <w:r w:rsidRPr="006843BD">
        <w:rPr>
          <w:rFonts w:ascii="Arial" w:hAnsi="Arial" w:cs="Arial"/>
        </w:rPr>
        <w:t xml:space="preserve">SOCKET </w:t>
      </w:r>
      <w:proofErr w:type="spellStart"/>
      <w:r w:rsidRPr="006843BD">
        <w:rPr>
          <w:rFonts w:ascii="Arial" w:hAnsi="Arial" w:cs="Arial"/>
        </w:rPr>
        <w:t>client_socket</w:t>
      </w:r>
      <w:proofErr w:type="spellEnd"/>
      <w:r w:rsidRPr="006843BD">
        <w:rPr>
          <w:rFonts w:ascii="Arial" w:hAnsi="Arial" w:cs="Arial"/>
        </w:rPr>
        <w:t xml:space="preserve"> = </w:t>
      </w:r>
      <w:proofErr w:type="gramStart"/>
      <w:r w:rsidRPr="006843BD">
        <w:rPr>
          <w:rFonts w:ascii="Arial" w:hAnsi="Arial" w:cs="Arial"/>
        </w:rPr>
        <w:t>socket(</w:t>
      </w:r>
      <w:proofErr w:type="gramEnd"/>
      <w:r w:rsidRPr="006843BD">
        <w:rPr>
          <w:rFonts w:ascii="Arial" w:hAnsi="Arial" w:cs="Arial"/>
        </w:rPr>
        <w:t>AF_INET, SOCK_STREAM, IPPROTO_TCP);</w:t>
      </w:r>
    </w:p>
    <w:p w:rsidR="003E06AC" w:rsidRPr="006843BD" w:rsidRDefault="003E06AC" w:rsidP="003E06AC">
      <w:pPr>
        <w:pStyle w:val="a3"/>
        <w:ind w:left="420" w:firstLineChars="0" w:firstLine="0"/>
        <w:rPr>
          <w:rFonts w:ascii="Arial" w:hAnsi="Arial" w:cs="Arial"/>
        </w:rPr>
      </w:pPr>
      <w:r w:rsidRPr="006843BD">
        <w:rPr>
          <w:rFonts w:ascii="Arial" w:hAnsi="Arial" w:cs="Arial"/>
        </w:rPr>
        <w:t xml:space="preserve">struct </w:t>
      </w:r>
      <w:proofErr w:type="spellStart"/>
      <w:r w:rsidRPr="006843BD">
        <w:rPr>
          <w:rFonts w:ascii="Arial" w:hAnsi="Arial" w:cs="Arial"/>
        </w:rPr>
        <w:t>sockaddr_in</w:t>
      </w:r>
      <w:proofErr w:type="spellEnd"/>
      <w:r w:rsidRPr="006843BD">
        <w:rPr>
          <w:rFonts w:ascii="Arial" w:hAnsi="Arial" w:cs="Arial"/>
        </w:rPr>
        <w:t xml:space="preserve"> </w:t>
      </w:r>
      <w:proofErr w:type="spellStart"/>
      <w:r w:rsidRPr="006843BD">
        <w:rPr>
          <w:rFonts w:ascii="Arial" w:hAnsi="Arial" w:cs="Arial"/>
        </w:rPr>
        <w:t>serAddrsound</w:t>
      </w:r>
      <w:proofErr w:type="spellEnd"/>
      <w:r w:rsidRPr="006843BD">
        <w:rPr>
          <w:rFonts w:ascii="Arial" w:hAnsi="Arial" w:cs="Arial"/>
        </w:rPr>
        <w:t xml:space="preserve">;  </w:t>
      </w:r>
    </w:p>
    <w:p w:rsidR="003E06AC" w:rsidRPr="006843BD" w:rsidRDefault="003E06AC" w:rsidP="003E06AC">
      <w:pPr>
        <w:pStyle w:val="a3"/>
        <w:ind w:left="420" w:firstLineChars="0" w:firstLine="0"/>
        <w:rPr>
          <w:rFonts w:ascii="Arial" w:hAnsi="Arial" w:cs="Arial"/>
        </w:rPr>
      </w:pPr>
      <w:proofErr w:type="spellStart"/>
      <w:r w:rsidRPr="006843BD">
        <w:rPr>
          <w:rFonts w:ascii="Arial" w:hAnsi="Arial" w:cs="Arial"/>
        </w:rPr>
        <w:t>serAddrsound.sin_family</w:t>
      </w:r>
      <w:proofErr w:type="spellEnd"/>
      <w:r w:rsidRPr="006843BD">
        <w:rPr>
          <w:rFonts w:ascii="Arial" w:hAnsi="Arial" w:cs="Arial"/>
        </w:rPr>
        <w:t xml:space="preserve"> = AF_INET;  </w:t>
      </w:r>
    </w:p>
    <w:p w:rsidR="003E06AC" w:rsidRPr="006843BD" w:rsidRDefault="003E06AC" w:rsidP="003E06AC">
      <w:pPr>
        <w:pStyle w:val="a3"/>
        <w:ind w:left="420" w:firstLineChars="0" w:firstLine="0"/>
        <w:rPr>
          <w:rFonts w:ascii="Arial" w:hAnsi="Arial" w:cs="Arial"/>
        </w:rPr>
      </w:pPr>
      <w:proofErr w:type="spellStart"/>
      <w:r w:rsidRPr="006843BD">
        <w:rPr>
          <w:rFonts w:ascii="Arial" w:hAnsi="Arial" w:cs="Arial"/>
        </w:rPr>
        <w:t>serAddrsound.sin_port</w:t>
      </w:r>
      <w:proofErr w:type="spellEnd"/>
      <w:r w:rsidRPr="006843BD">
        <w:rPr>
          <w:rFonts w:ascii="Arial" w:hAnsi="Arial" w:cs="Arial"/>
        </w:rPr>
        <w:t xml:space="preserve"> = </w:t>
      </w:r>
      <w:proofErr w:type="spellStart"/>
      <w:proofErr w:type="gramStart"/>
      <w:r w:rsidRPr="006843BD">
        <w:rPr>
          <w:rFonts w:ascii="Arial" w:hAnsi="Arial" w:cs="Arial"/>
        </w:rPr>
        <w:t>htons</w:t>
      </w:r>
      <w:proofErr w:type="spellEnd"/>
      <w:r w:rsidRPr="006843BD">
        <w:rPr>
          <w:rFonts w:ascii="Arial" w:hAnsi="Arial" w:cs="Arial"/>
        </w:rPr>
        <w:t>(</w:t>
      </w:r>
      <w:proofErr w:type="gramEnd"/>
      <w:r w:rsidRPr="006843BD">
        <w:rPr>
          <w:rFonts w:ascii="Arial" w:hAnsi="Arial" w:cs="Arial"/>
        </w:rPr>
        <w:t xml:space="preserve">7070);  </w:t>
      </w:r>
    </w:p>
    <w:p w:rsidR="003E06AC" w:rsidRPr="006843BD" w:rsidRDefault="003E06AC" w:rsidP="003E06AC">
      <w:pPr>
        <w:pStyle w:val="a3"/>
        <w:ind w:left="420" w:firstLineChars="0" w:firstLine="0"/>
        <w:rPr>
          <w:rFonts w:ascii="Arial" w:hAnsi="Arial" w:cs="Arial"/>
        </w:rPr>
      </w:pPr>
      <w:proofErr w:type="spellStart"/>
      <w:r w:rsidRPr="006843BD">
        <w:rPr>
          <w:rFonts w:ascii="Arial" w:hAnsi="Arial" w:cs="Arial"/>
        </w:rPr>
        <w:t>serAddrsound.sin_addr.S_un.S_addr</w:t>
      </w:r>
      <w:proofErr w:type="spellEnd"/>
      <w:r w:rsidRPr="006843BD">
        <w:rPr>
          <w:rFonts w:ascii="Arial" w:hAnsi="Arial" w:cs="Arial"/>
        </w:rPr>
        <w:t xml:space="preserve"> = </w:t>
      </w:r>
      <w:proofErr w:type="spellStart"/>
      <w:r w:rsidRPr="006843BD">
        <w:rPr>
          <w:rFonts w:ascii="Arial" w:hAnsi="Arial" w:cs="Arial"/>
        </w:rPr>
        <w:t>inet_addr</w:t>
      </w:r>
      <w:proofErr w:type="spellEnd"/>
      <w:r w:rsidRPr="006843BD">
        <w:rPr>
          <w:rFonts w:ascii="Arial" w:hAnsi="Arial" w:cs="Arial"/>
        </w:rPr>
        <w:t>("127.0.0.1")//</w:t>
      </w:r>
      <w:r w:rsidRPr="006843BD">
        <w:rPr>
          <w:rFonts w:ascii="Arial" w:cs="Arial"/>
        </w:rPr>
        <w:t>填写机器人平板</w:t>
      </w:r>
      <w:r w:rsidRPr="006843BD">
        <w:rPr>
          <w:rFonts w:ascii="Arial" w:hAnsi="Arial" w:cs="Arial"/>
        </w:rPr>
        <w:t>IP</w:t>
      </w:r>
    </w:p>
    <w:p w:rsidR="003E06AC" w:rsidRPr="006843BD" w:rsidRDefault="003E06AC" w:rsidP="003E06AC">
      <w:pPr>
        <w:pStyle w:val="a3"/>
        <w:ind w:left="420" w:firstLineChars="0" w:firstLine="0"/>
        <w:rPr>
          <w:rFonts w:ascii="Arial" w:hAnsi="Arial" w:cs="Arial"/>
        </w:rPr>
      </w:pPr>
      <w:proofErr w:type="spellStart"/>
      <w:r w:rsidRPr="006843BD">
        <w:rPr>
          <w:rFonts w:ascii="Arial" w:hAnsi="Arial" w:cs="Arial"/>
        </w:rPr>
        <w:t>client_socket</w:t>
      </w:r>
      <w:proofErr w:type="spellEnd"/>
      <w:r w:rsidRPr="006843BD">
        <w:rPr>
          <w:rFonts w:ascii="Arial" w:hAnsi="Arial" w:cs="Arial"/>
        </w:rPr>
        <w:t xml:space="preserve"> = </w:t>
      </w:r>
      <w:proofErr w:type="gramStart"/>
      <w:r w:rsidRPr="006843BD">
        <w:rPr>
          <w:rFonts w:ascii="Arial" w:hAnsi="Arial" w:cs="Arial"/>
        </w:rPr>
        <w:t>socket(</w:t>
      </w:r>
      <w:proofErr w:type="gramEnd"/>
      <w:r w:rsidRPr="006843BD">
        <w:rPr>
          <w:rFonts w:ascii="Arial" w:hAnsi="Arial" w:cs="Arial"/>
        </w:rPr>
        <w:t xml:space="preserve">AF_INET, SOCK_STREAM, IPPROTO_TCP); </w:t>
      </w:r>
    </w:p>
    <w:p w:rsidR="003E06AC" w:rsidRPr="006843BD" w:rsidRDefault="003E06AC" w:rsidP="003E06AC">
      <w:pPr>
        <w:pStyle w:val="a3"/>
        <w:ind w:left="420" w:firstLineChars="0" w:firstLine="0"/>
        <w:rPr>
          <w:rFonts w:ascii="Arial" w:hAnsi="Arial" w:cs="Arial"/>
        </w:rPr>
      </w:pPr>
      <w:proofErr w:type="gramStart"/>
      <w:r w:rsidRPr="006843BD">
        <w:rPr>
          <w:rFonts w:ascii="Arial" w:hAnsi="Arial" w:cs="Arial"/>
        </w:rPr>
        <w:t>connect(</w:t>
      </w:r>
      <w:proofErr w:type="spellStart"/>
      <w:proofErr w:type="gramEnd"/>
      <w:r w:rsidRPr="006843BD">
        <w:rPr>
          <w:rFonts w:ascii="Arial" w:hAnsi="Arial" w:cs="Arial"/>
        </w:rPr>
        <w:t>client_socket</w:t>
      </w:r>
      <w:proofErr w:type="spellEnd"/>
      <w:r w:rsidRPr="006843BD">
        <w:rPr>
          <w:rFonts w:ascii="Arial" w:hAnsi="Arial" w:cs="Arial"/>
        </w:rPr>
        <w:t xml:space="preserve">, (struct </w:t>
      </w:r>
      <w:proofErr w:type="spellStart"/>
      <w:r w:rsidRPr="006843BD">
        <w:rPr>
          <w:rFonts w:ascii="Arial" w:hAnsi="Arial" w:cs="Arial"/>
        </w:rPr>
        <w:t>sockaddr</w:t>
      </w:r>
      <w:proofErr w:type="spellEnd"/>
      <w:r w:rsidRPr="006843BD">
        <w:rPr>
          <w:rFonts w:ascii="Arial" w:hAnsi="Arial" w:cs="Arial"/>
        </w:rPr>
        <w:t xml:space="preserve"> *)&amp;</w:t>
      </w:r>
      <w:proofErr w:type="spellStart"/>
      <w:r w:rsidRPr="006843BD">
        <w:rPr>
          <w:rFonts w:ascii="Arial" w:hAnsi="Arial" w:cs="Arial"/>
        </w:rPr>
        <w:t>serAddrsound</w:t>
      </w:r>
      <w:proofErr w:type="spellEnd"/>
      <w:r w:rsidRPr="006843BD">
        <w:rPr>
          <w:rFonts w:ascii="Arial" w:hAnsi="Arial" w:cs="Arial"/>
        </w:rPr>
        <w:t xml:space="preserve">, </w:t>
      </w:r>
      <w:proofErr w:type="spellStart"/>
      <w:r w:rsidRPr="006843BD">
        <w:rPr>
          <w:rFonts w:ascii="Arial" w:hAnsi="Arial" w:cs="Arial"/>
        </w:rPr>
        <w:t>sizeof</w:t>
      </w:r>
      <w:proofErr w:type="spellEnd"/>
      <w:r w:rsidRPr="006843BD">
        <w:rPr>
          <w:rFonts w:ascii="Arial" w:hAnsi="Arial" w:cs="Arial"/>
        </w:rPr>
        <w:t>(</w:t>
      </w:r>
      <w:proofErr w:type="spellStart"/>
      <w:r w:rsidRPr="006843BD">
        <w:rPr>
          <w:rFonts w:ascii="Arial" w:hAnsi="Arial" w:cs="Arial"/>
        </w:rPr>
        <w:t>serAddrsound</w:t>
      </w:r>
      <w:proofErr w:type="spellEnd"/>
      <w:r w:rsidRPr="006843BD">
        <w:rPr>
          <w:rFonts w:ascii="Arial" w:hAnsi="Arial" w:cs="Arial"/>
        </w:rPr>
        <w:t>));</w:t>
      </w:r>
    </w:p>
    <w:p w:rsidR="003E06AC" w:rsidRPr="006843BD" w:rsidRDefault="003E06AC" w:rsidP="00051381">
      <w:pPr>
        <w:pStyle w:val="a3"/>
        <w:ind w:left="420" w:firstLineChars="0" w:firstLine="0"/>
        <w:rPr>
          <w:rFonts w:ascii="Arial" w:hAnsi="Arial" w:cs="Arial"/>
        </w:rPr>
      </w:pPr>
    </w:p>
    <w:p w:rsidR="001B1B3D" w:rsidRPr="006843BD" w:rsidRDefault="00051381" w:rsidP="001B1B3D">
      <w:pPr>
        <w:pStyle w:val="a3"/>
        <w:ind w:left="420" w:firstLineChars="0" w:firstLine="0"/>
        <w:rPr>
          <w:rFonts w:ascii="Arial" w:hAnsi="Arial" w:cs="Arial"/>
        </w:rPr>
      </w:pPr>
      <w:proofErr w:type="gramStart"/>
      <w:r w:rsidRPr="006843BD">
        <w:rPr>
          <w:rFonts w:ascii="Arial" w:hAnsi="Arial" w:cs="Arial"/>
        </w:rPr>
        <w:t>send(</w:t>
      </w:r>
      <w:proofErr w:type="spellStart"/>
      <w:proofErr w:type="gramEnd"/>
      <w:r w:rsidRPr="006843BD">
        <w:rPr>
          <w:rFonts w:ascii="Arial" w:hAnsi="Arial" w:cs="Arial"/>
        </w:rPr>
        <w:t>client_socket</w:t>
      </w:r>
      <w:proofErr w:type="spellEnd"/>
      <w:r w:rsidRPr="006843BD">
        <w:rPr>
          <w:rFonts w:ascii="Arial" w:hAnsi="Arial" w:cs="Arial"/>
        </w:rPr>
        <w:t xml:space="preserve">, </w:t>
      </w:r>
      <w:proofErr w:type="spellStart"/>
      <w:r w:rsidRPr="006843BD">
        <w:rPr>
          <w:rFonts w:ascii="Arial" w:hAnsi="Arial" w:cs="Arial"/>
        </w:rPr>
        <w:t>req,strlen</w:t>
      </w:r>
      <w:proofErr w:type="spellEnd"/>
      <w:r w:rsidRPr="006843BD">
        <w:rPr>
          <w:rFonts w:ascii="Arial" w:hAnsi="Arial" w:cs="Arial"/>
        </w:rPr>
        <w:t>(req) , 0);</w:t>
      </w:r>
    </w:p>
    <w:p w:rsidR="004362DF" w:rsidRPr="006843BD" w:rsidRDefault="004362DF" w:rsidP="001B1B3D">
      <w:pPr>
        <w:pStyle w:val="a3"/>
        <w:ind w:left="420" w:firstLineChars="0" w:firstLine="0"/>
        <w:rPr>
          <w:rFonts w:ascii="Arial" w:hAnsi="Arial" w:cs="Arial"/>
        </w:rPr>
      </w:pPr>
      <w:proofErr w:type="spellStart"/>
      <w:r w:rsidRPr="006843BD">
        <w:rPr>
          <w:rFonts w:ascii="Arial" w:hAnsi="Arial" w:cs="Arial"/>
        </w:rPr>
        <w:t>recv</w:t>
      </w:r>
      <w:proofErr w:type="spellEnd"/>
      <w:r w:rsidRPr="006843BD">
        <w:rPr>
          <w:rFonts w:ascii="Arial" w:hAnsi="Arial" w:cs="Arial"/>
        </w:rPr>
        <w:t>(</w:t>
      </w:r>
      <w:proofErr w:type="spellStart"/>
      <w:r w:rsidRPr="006843BD">
        <w:rPr>
          <w:rFonts w:ascii="Arial" w:hAnsi="Arial" w:cs="Arial"/>
        </w:rPr>
        <w:t>client_socket</w:t>
      </w:r>
      <w:proofErr w:type="spellEnd"/>
      <w:r w:rsidRPr="006843BD">
        <w:rPr>
          <w:rFonts w:ascii="Arial" w:hAnsi="Arial" w:cs="Arial"/>
        </w:rPr>
        <w:t xml:space="preserve"> ,</w:t>
      </w:r>
      <w:r w:rsidR="00AE4D56" w:rsidRPr="006843BD">
        <w:rPr>
          <w:rFonts w:ascii="Arial" w:hAnsi="Arial" w:cs="Arial"/>
        </w:rPr>
        <w:t>buff ,1024</w:t>
      </w:r>
      <w:r w:rsidRPr="006843BD">
        <w:rPr>
          <w:rFonts w:ascii="Arial" w:hAnsi="Arial" w:cs="Arial"/>
        </w:rPr>
        <w:t>,0)//</w:t>
      </w:r>
      <w:r w:rsidRPr="006843BD">
        <w:rPr>
          <w:rFonts w:ascii="Arial" w:cs="Arial"/>
        </w:rPr>
        <w:t>接受确认</w:t>
      </w:r>
    </w:p>
    <w:p w:rsidR="00AE4D56" w:rsidRPr="006843BD" w:rsidRDefault="001B1B3D" w:rsidP="00AE4D56">
      <w:pPr>
        <w:pStyle w:val="a3"/>
        <w:ind w:left="420" w:firstLineChars="0" w:firstLine="0"/>
        <w:rPr>
          <w:rFonts w:ascii="Arial" w:hAnsi="Arial" w:cs="Arial"/>
        </w:rPr>
      </w:pPr>
      <w:r w:rsidRPr="006843BD">
        <w:rPr>
          <w:rFonts w:ascii="Arial" w:hAnsi="Arial" w:cs="Arial"/>
        </w:rPr>
        <w:t>const char *</w:t>
      </w:r>
      <w:proofErr w:type="spellStart"/>
      <w:r w:rsidRPr="006843BD">
        <w:rPr>
          <w:rFonts w:ascii="Arial" w:hAnsi="Arial" w:cs="Arial"/>
        </w:rPr>
        <w:t>ttsB</w:t>
      </w:r>
      <w:proofErr w:type="spellEnd"/>
      <w:r w:rsidRPr="006843BD">
        <w:rPr>
          <w:rFonts w:ascii="Arial" w:hAnsi="Arial" w:cs="Arial"/>
        </w:rPr>
        <w:t>=</w:t>
      </w:r>
      <w:proofErr w:type="gramStart"/>
      <w:r w:rsidRPr="006843BD">
        <w:rPr>
          <w:rFonts w:ascii="Arial" w:hAnsi="Arial" w:cs="Arial"/>
        </w:rPr>
        <w:t>”</w:t>
      </w:r>
      <w:proofErr w:type="gramEnd"/>
      <w:r w:rsidRPr="006843BD">
        <w:rPr>
          <w:rFonts w:ascii="Arial" w:hAnsi="Arial" w:cs="Arial"/>
        </w:rPr>
        <w:t>{\”content\”</w:t>
      </w:r>
      <w:r w:rsidR="00AE4D56" w:rsidRPr="006843BD">
        <w:rPr>
          <w:rFonts w:ascii="Arial" w:hAnsi="Arial" w:cs="Arial"/>
        </w:rPr>
        <w:t>:</w:t>
      </w:r>
      <w:r w:rsidR="00267A49" w:rsidRPr="006843BD">
        <w:rPr>
          <w:rFonts w:ascii="Arial" w:hAnsi="Arial" w:cs="Arial"/>
        </w:rPr>
        <w:t xml:space="preserve"> </w:t>
      </w:r>
      <w:r w:rsidR="00035327">
        <w:rPr>
          <w:rFonts w:ascii="Arial" w:hAnsi="Arial" w:cs="Arial" w:hint="eastAsia"/>
        </w:rPr>
        <w:t>"</w:t>
      </w:r>
      <w:r w:rsidR="00035327">
        <w:rPr>
          <w:rFonts w:hint="eastAsia"/>
          <w:sz w:val="24"/>
          <w:szCs w:val="24"/>
        </w:rPr>
        <w:t>你好，欢迎来到</w:t>
      </w:r>
      <w:r w:rsidR="00035327">
        <w:rPr>
          <w:rFonts w:hint="eastAsia"/>
          <w:sz w:val="24"/>
          <w:szCs w:val="24"/>
        </w:rPr>
        <w:t>GQY</w:t>
      </w:r>
      <w:r w:rsidR="00035327">
        <w:rPr>
          <w:rFonts w:hint="eastAsia"/>
          <w:sz w:val="24"/>
          <w:szCs w:val="24"/>
        </w:rPr>
        <w:t>公司</w:t>
      </w:r>
      <w:r w:rsidR="00035327">
        <w:rPr>
          <w:rFonts w:ascii="Arial" w:hAnsi="Arial" w:cs="Arial" w:hint="eastAsia"/>
        </w:rPr>
        <w:t>"</w:t>
      </w:r>
      <w:r w:rsidRPr="006843BD">
        <w:rPr>
          <w:rFonts w:ascii="Arial" w:hAnsi="Arial" w:cs="Arial"/>
        </w:rPr>
        <w:t>}”</w:t>
      </w:r>
      <w:r w:rsidR="00267A49" w:rsidRPr="006843BD">
        <w:rPr>
          <w:rFonts w:ascii="Arial" w:hAnsi="Arial" w:cs="Arial"/>
        </w:rPr>
        <w:t xml:space="preserve"> //</w:t>
      </w:r>
      <w:r w:rsidR="00195E82" w:rsidRPr="006843BD">
        <w:rPr>
          <w:rFonts w:ascii="Arial" w:hAnsi="Arial" w:cs="Arial"/>
        </w:rPr>
        <w:t>xxx</w:t>
      </w:r>
      <w:r w:rsidR="00195E82" w:rsidRPr="006843BD">
        <w:rPr>
          <w:rFonts w:ascii="Arial" w:cs="Arial"/>
        </w:rPr>
        <w:t>是发声的</w:t>
      </w:r>
      <w:r w:rsidR="00267A49" w:rsidRPr="006843BD">
        <w:rPr>
          <w:rFonts w:ascii="Arial" w:hAnsi="Arial" w:cs="Arial"/>
        </w:rPr>
        <w:t>utf8</w:t>
      </w:r>
    </w:p>
    <w:p w:rsidR="001B1B3D" w:rsidRPr="006843BD" w:rsidRDefault="001B1B3D" w:rsidP="00AE4D56">
      <w:pPr>
        <w:pStyle w:val="a3"/>
        <w:ind w:left="420" w:firstLineChars="0" w:firstLine="0"/>
        <w:rPr>
          <w:rFonts w:ascii="Arial" w:hAnsi="Arial" w:cs="Arial"/>
        </w:rPr>
      </w:pPr>
      <w:proofErr w:type="gramStart"/>
      <w:r w:rsidRPr="006843BD">
        <w:rPr>
          <w:rFonts w:ascii="Arial" w:hAnsi="Arial" w:cs="Arial"/>
        </w:rPr>
        <w:t>send(</w:t>
      </w:r>
      <w:proofErr w:type="spellStart"/>
      <w:proofErr w:type="gramEnd"/>
      <w:r w:rsidRPr="006843BD">
        <w:rPr>
          <w:rFonts w:ascii="Arial" w:hAnsi="Arial" w:cs="Arial"/>
        </w:rPr>
        <w:t>client_socket</w:t>
      </w:r>
      <w:proofErr w:type="spellEnd"/>
      <w:r w:rsidRPr="006843BD">
        <w:rPr>
          <w:rFonts w:ascii="Arial" w:hAnsi="Arial" w:cs="Arial"/>
        </w:rPr>
        <w:t xml:space="preserve">, </w:t>
      </w:r>
      <w:proofErr w:type="spellStart"/>
      <w:r w:rsidRPr="006843BD">
        <w:rPr>
          <w:rFonts w:ascii="Arial" w:hAnsi="Arial" w:cs="Arial"/>
        </w:rPr>
        <w:t>ttsB,strlen</w:t>
      </w:r>
      <w:proofErr w:type="spellEnd"/>
      <w:r w:rsidRPr="006843BD">
        <w:rPr>
          <w:rFonts w:ascii="Arial" w:hAnsi="Arial" w:cs="Arial"/>
        </w:rPr>
        <w:t>(</w:t>
      </w:r>
      <w:proofErr w:type="spellStart"/>
      <w:r w:rsidRPr="006843BD">
        <w:rPr>
          <w:rFonts w:ascii="Arial" w:hAnsi="Arial" w:cs="Arial"/>
        </w:rPr>
        <w:t>ttsB</w:t>
      </w:r>
      <w:proofErr w:type="spellEnd"/>
      <w:r w:rsidRPr="006843BD">
        <w:rPr>
          <w:rFonts w:ascii="Arial" w:hAnsi="Arial" w:cs="Arial"/>
        </w:rPr>
        <w:t>) , 0);</w:t>
      </w:r>
    </w:p>
    <w:p w:rsidR="00051381" w:rsidRPr="006843BD" w:rsidRDefault="00051381" w:rsidP="004362DF">
      <w:pPr>
        <w:pStyle w:val="a3"/>
        <w:ind w:left="420" w:firstLineChars="0" w:firstLine="0"/>
        <w:rPr>
          <w:rFonts w:ascii="Arial" w:hAnsi="Arial" w:cs="Arial"/>
        </w:rPr>
      </w:pPr>
      <w:proofErr w:type="spellStart"/>
      <w:r w:rsidRPr="006843BD">
        <w:rPr>
          <w:rFonts w:ascii="Arial" w:hAnsi="Arial" w:cs="Arial"/>
        </w:rPr>
        <w:lastRenderedPageBreak/>
        <w:t>recv</w:t>
      </w:r>
      <w:proofErr w:type="spellEnd"/>
      <w:r w:rsidRPr="006843BD">
        <w:rPr>
          <w:rFonts w:ascii="Arial" w:hAnsi="Arial" w:cs="Arial"/>
        </w:rPr>
        <w:t>(</w:t>
      </w:r>
      <w:proofErr w:type="spellStart"/>
      <w:r w:rsidRPr="006843BD">
        <w:rPr>
          <w:rFonts w:ascii="Arial" w:hAnsi="Arial" w:cs="Arial"/>
        </w:rPr>
        <w:t>client_socket</w:t>
      </w:r>
      <w:proofErr w:type="spellEnd"/>
      <w:r w:rsidRPr="006843BD">
        <w:rPr>
          <w:rFonts w:ascii="Arial" w:hAnsi="Arial" w:cs="Arial"/>
        </w:rPr>
        <w:t>, buff, 1024, 0);</w:t>
      </w:r>
      <w:r w:rsidR="00660936" w:rsidRPr="006843BD">
        <w:rPr>
          <w:rFonts w:ascii="Arial" w:hAnsi="Arial" w:cs="Arial"/>
        </w:rPr>
        <w:t>//</w:t>
      </w:r>
      <w:r w:rsidR="00660936" w:rsidRPr="006843BD">
        <w:rPr>
          <w:rFonts w:ascii="Arial" w:cs="Arial"/>
        </w:rPr>
        <w:t>接受确认。</w:t>
      </w:r>
    </w:p>
    <w:p w:rsidR="00B946FD" w:rsidRDefault="00B946FD" w:rsidP="004362DF">
      <w:pPr>
        <w:pStyle w:val="a3"/>
        <w:ind w:left="420" w:firstLineChars="0" w:firstLine="0"/>
      </w:pPr>
    </w:p>
    <w:p w:rsidR="00DF68B1" w:rsidRDefault="00DF68B1" w:rsidP="004362DF">
      <w:pPr>
        <w:pStyle w:val="a3"/>
        <w:ind w:left="420" w:firstLineChars="0" w:firstLine="0"/>
      </w:pPr>
    </w:p>
    <w:p w:rsidR="00DF68B1" w:rsidRPr="006843BD" w:rsidRDefault="00DF68B1" w:rsidP="00DF68B1">
      <w:pPr>
        <w:pStyle w:val="3"/>
      </w:pPr>
      <w:bookmarkStart w:id="183" w:name="_Toc516497248"/>
      <w:r>
        <w:rPr>
          <w:rFonts w:asciiTheme="minorEastAsia" w:hAnsiTheme="minorEastAsia" w:hint="eastAsia"/>
          <w:sz w:val="24"/>
          <w:szCs w:val="24"/>
        </w:rPr>
        <w:t>机器人</w:t>
      </w:r>
      <w:del w:id="184" w:author="李 玺华" w:date="2018-06-11T16:22:00Z">
        <w:r w:rsidDel="00FA2254">
          <w:rPr>
            <w:rFonts w:asciiTheme="minorEastAsia" w:hAnsiTheme="minorEastAsia" w:hint="eastAsia"/>
            <w:sz w:val="24"/>
            <w:szCs w:val="24"/>
          </w:rPr>
          <w:delText>状态</w:delText>
        </w:r>
      </w:del>
      <w:ins w:id="185" w:author="李 玺华" w:date="2018-06-11T16:22:00Z">
        <w:r w:rsidR="00FA2254">
          <w:rPr>
            <w:rFonts w:asciiTheme="minorEastAsia" w:hAnsiTheme="minorEastAsia" w:hint="eastAsia"/>
            <w:sz w:val="24"/>
            <w:szCs w:val="24"/>
          </w:rPr>
          <w:t>命令</w:t>
        </w:r>
      </w:ins>
      <w:r>
        <w:rPr>
          <w:rFonts w:asciiTheme="minorEastAsia" w:hAnsiTheme="minorEastAsia" w:hint="eastAsia"/>
          <w:sz w:val="24"/>
          <w:szCs w:val="24"/>
        </w:rPr>
        <w:t>控制</w:t>
      </w:r>
      <w:del w:id="186" w:author="李 玺华" w:date="2018-06-11T16:22:00Z">
        <w:r w:rsidDel="00FA2254">
          <w:rPr>
            <w:rFonts w:hint="eastAsia"/>
          </w:rPr>
          <w:delText>(</w:delText>
        </w:r>
        <w:r w:rsidDel="00FA2254">
          <w:rPr>
            <w:rFonts w:hint="eastAsia"/>
          </w:rPr>
          <w:delText>关机和跟随</w:delText>
        </w:r>
        <w:r w:rsidDel="00FA2254">
          <w:rPr>
            <w:rFonts w:hint="eastAsia"/>
          </w:rPr>
          <w:delText>)</w:delText>
        </w:r>
      </w:del>
      <w:bookmarkEnd w:id="183"/>
    </w:p>
    <w:p w:rsidR="00DF68B1" w:rsidRPr="00B769A8" w:rsidRDefault="00DF68B1" w:rsidP="00DF68B1">
      <w:pPr>
        <w:pStyle w:val="a3"/>
        <w:ind w:left="420" w:firstLineChars="0" w:firstLine="0"/>
        <w:rPr>
          <w:sz w:val="24"/>
          <w:szCs w:val="24"/>
        </w:rPr>
      </w:pPr>
      <w:r w:rsidRPr="005E37B8">
        <w:rPr>
          <w:rFonts w:asciiTheme="minorEastAsia" w:hAnsiTheme="minorEastAsia" w:hint="eastAsia"/>
          <w:sz w:val="24"/>
          <w:szCs w:val="24"/>
        </w:rPr>
        <w:t>客户程序通过socket访问端口7050，具体流程</w:t>
      </w:r>
      <w:r w:rsidRPr="00B769A8">
        <w:rPr>
          <w:rFonts w:hint="eastAsia"/>
          <w:sz w:val="24"/>
          <w:szCs w:val="24"/>
        </w:rPr>
        <w:t>：</w:t>
      </w:r>
    </w:p>
    <w:p w:rsidR="00DF68B1" w:rsidRDefault="000D406C" w:rsidP="00DF68B1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2152650" cy="2495550"/>
            <wp:effectExtent l="19050" t="0" r="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8B1" w:rsidRDefault="00DF68B1" w:rsidP="00DF68B1">
      <w:pPr>
        <w:pStyle w:val="a3"/>
        <w:ind w:left="420" w:firstLineChars="0" w:firstLine="0"/>
      </w:pPr>
      <w:r>
        <w:rPr>
          <w:rFonts w:hint="eastAsia"/>
        </w:rPr>
        <w:t>握手请求</w:t>
      </w:r>
      <w:r>
        <w:rPr>
          <w:rFonts w:hint="eastAsia"/>
        </w:rPr>
        <w:t>json:</w:t>
      </w:r>
    </w:p>
    <w:p w:rsidR="00DF68B1" w:rsidRDefault="00DF68B1" w:rsidP="00DF68B1">
      <w:pPr>
        <w:pStyle w:val="a3"/>
        <w:ind w:left="420" w:firstLineChars="0" w:firstLine="0"/>
      </w:pPr>
      <w:r>
        <w:rPr>
          <w:rFonts w:hint="eastAsia"/>
        </w:rPr>
        <w:t>{</w:t>
      </w:r>
    </w:p>
    <w:p w:rsidR="00DF68B1" w:rsidRDefault="00DF68B1" w:rsidP="00DF68B1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Pr="005F6C2B">
        <w:t>"from":</w:t>
      </w:r>
      <w:r>
        <w:rPr>
          <w:rFonts w:hint="eastAsia"/>
        </w:rPr>
        <w:t>1</w:t>
      </w:r>
      <w:r>
        <w:t>,</w:t>
      </w:r>
    </w:p>
    <w:p w:rsidR="00DF68B1" w:rsidRDefault="00DF68B1" w:rsidP="00DF68B1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Pr="005F6C2B">
        <w:t xml:space="preserve">"action": </w:t>
      </w:r>
      <w:r>
        <w:rPr>
          <w:rFonts w:hint="eastAsia"/>
        </w:rPr>
        <w:t>1</w:t>
      </w:r>
    </w:p>
    <w:p w:rsidR="00DF68B1" w:rsidRDefault="00DF68B1" w:rsidP="00DF68B1">
      <w:pPr>
        <w:pStyle w:val="a3"/>
        <w:ind w:left="420" w:firstLineChars="0" w:firstLine="0"/>
      </w:pPr>
      <w:r>
        <w:rPr>
          <w:rFonts w:hint="eastAsia"/>
        </w:rPr>
        <w:t>}</w:t>
      </w:r>
    </w:p>
    <w:p w:rsidR="00DF68B1" w:rsidRDefault="00DF68B1" w:rsidP="00DF68B1">
      <w:pPr>
        <w:pStyle w:val="a3"/>
        <w:ind w:left="420" w:firstLineChars="0" w:firstLine="0"/>
      </w:pPr>
    </w:p>
    <w:p w:rsidR="00DF68B1" w:rsidRDefault="000D406C" w:rsidP="00DF68B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状态</w:t>
      </w:r>
      <w:r w:rsidR="00DF68B1">
        <w:rPr>
          <w:rFonts w:hint="eastAsia"/>
          <w:sz w:val="24"/>
          <w:szCs w:val="24"/>
        </w:rPr>
        <w:t>命令示例：</w:t>
      </w:r>
    </w:p>
    <w:p w:rsidR="00DF68B1" w:rsidRDefault="00DF68B1" w:rsidP="00DF68B1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rFonts w:hint="eastAsia"/>
          <w:sz w:val="24"/>
          <w:szCs w:val="24"/>
        </w:rPr>
        <w:t>{</w:t>
      </w:r>
    </w:p>
    <w:p w:rsidR="00DF68B1" w:rsidRDefault="00DF68B1" w:rsidP="00DF68B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B769A8">
        <w:rPr>
          <w:rFonts w:hint="eastAsia"/>
          <w:sz w:val="24"/>
          <w:szCs w:val="24"/>
        </w:rPr>
        <w:t>"from":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  <w:r w:rsidRPr="00B769A8">
        <w:rPr>
          <w:rFonts w:hint="eastAsia"/>
          <w:sz w:val="24"/>
          <w:szCs w:val="24"/>
        </w:rPr>
        <w:t>,</w:t>
      </w:r>
    </w:p>
    <w:p w:rsidR="00DF68B1" w:rsidRDefault="00DF68B1" w:rsidP="00DF68B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"</w:t>
      </w:r>
      <w:proofErr w:type="spellStart"/>
      <w:r>
        <w:rPr>
          <w:rFonts w:hint="eastAsia"/>
          <w:sz w:val="24"/>
          <w:szCs w:val="24"/>
        </w:rPr>
        <w:t>cmd</w:t>
      </w:r>
      <w:proofErr w:type="spellEnd"/>
      <w:r>
        <w:rPr>
          <w:rFonts w:hint="eastAsia"/>
          <w:sz w:val="24"/>
          <w:szCs w:val="24"/>
        </w:rPr>
        <w:t>":xxx</w:t>
      </w:r>
      <w:r w:rsidRPr="00B769A8">
        <w:rPr>
          <w:rFonts w:hint="eastAsia"/>
          <w:sz w:val="24"/>
          <w:szCs w:val="24"/>
        </w:rPr>
        <w:t>,</w:t>
      </w:r>
    </w:p>
    <w:p w:rsidR="00DF68B1" w:rsidRDefault="00DF68B1" w:rsidP="00DF68B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"</w:t>
      </w:r>
      <w:proofErr w:type="spellStart"/>
      <w:r>
        <w:rPr>
          <w:rFonts w:hint="eastAsia"/>
          <w:sz w:val="24"/>
          <w:szCs w:val="24"/>
        </w:rPr>
        <w:t>subcmd</w:t>
      </w:r>
      <w:proofErr w:type="spellEnd"/>
      <w:proofErr w:type="gramStart"/>
      <w:r>
        <w:rPr>
          <w:rFonts w:hint="eastAsia"/>
          <w:sz w:val="24"/>
          <w:szCs w:val="24"/>
        </w:rPr>
        <w:t>":</w:t>
      </w:r>
      <w:proofErr w:type="spellStart"/>
      <w:r>
        <w:rPr>
          <w:rFonts w:hint="eastAsia"/>
          <w:sz w:val="24"/>
          <w:szCs w:val="24"/>
        </w:rPr>
        <w:t>yyy</w:t>
      </w:r>
      <w:proofErr w:type="spellEnd"/>
      <w:proofErr w:type="gramEnd"/>
    </w:p>
    <w:p w:rsidR="00DF68B1" w:rsidRDefault="00DF68B1" w:rsidP="00DF68B1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rFonts w:hint="eastAsia"/>
          <w:sz w:val="24"/>
          <w:szCs w:val="24"/>
        </w:rPr>
        <w:t>}</w:t>
      </w:r>
    </w:p>
    <w:p w:rsidR="00DF68B1" w:rsidRDefault="001772B0" w:rsidP="00DF68B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状态</w:t>
      </w:r>
      <w:r w:rsidR="00DF68B1">
        <w:rPr>
          <w:rFonts w:hint="eastAsia"/>
          <w:sz w:val="24"/>
          <w:szCs w:val="24"/>
        </w:rPr>
        <w:t>命令参数说明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1162"/>
        <w:gridCol w:w="878"/>
        <w:gridCol w:w="6062"/>
      </w:tblGrid>
      <w:tr w:rsidR="00DF68B1" w:rsidTr="00C5676E">
        <w:tc>
          <w:tcPr>
            <w:tcW w:w="1162" w:type="dxa"/>
          </w:tcPr>
          <w:p w:rsidR="00DF68B1" w:rsidRPr="008D4948" w:rsidRDefault="00DF68B1" w:rsidP="00C5676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878" w:type="dxa"/>
          </w:tcPr>
          <w:p w:rsidR="00DF68B1" w:rsidRPr="008D4948" w:rsidRDefault="00DF68B1" w:rsidP="00C5676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6062" w:type="dxa"/>
          </w:tcPr>
          <w:p w:rsidR="00DF68B1" w:rsidRPr="008D4948" w:rsidRDefault="00DF68B1" w:rsidP="00C5676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DF68B1" w:rsidTr="00C5676E">
        <w:tc>
          <w:tcPr>
            <w:tcW w:w="1162" w:type="dxa"/>
          </w:tcPr>
          <w:p w:rsidR="00DF68B1" w:rsidRDefault="00DF68B1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878" w:type="dxa"/>
          </w:tcPr>
          <w:p w:rsidR="00DF68B1" w:rsidRDefault="00DF68B1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6062" w:type="dxa"/>
          </w:tcPr>
          <w:p w:rsidR="00DF68B1" w:rsidRDefault="00DF68B1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固定为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DF68B1" w:rsidTr="00C5676E">
        <w:tc>
          <w:tcPr>
            <w:tcW w:w="1162" w:type="dxa"/>
          </w:tcPr>
          <w:p w:rsidR="00DF68B1" w:rsidRDefault="00DF68B1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cmd</w:t>
            </w:r>
            <w:proofErr w:type="spellEnd"/>
          </w:p>
        </w:tc>
        <w:tc>
          <w:tcPr>
            <w:tcW w:w="878" w:type="dxa"/>
          </w:tcPr>
          <w:p w:rsidR="00DF68B1" w:rsidRDefault="00DF68B1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6062" w:type="dxa"/>
          </w:tcPr>
          <w:p w:rsidR="00DF68B1" w:rsidRDefault="00DF68B1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del w:id="187" w:author="李 玺华" w:date="2018-06-11T16:22:00Z">
              <w:r w:rsidDel="00FA2254">
                <w:rPr>
                  <w:rFonts w:hint="eastAsia"/>
                  <w:sz w:val="24"/>
                  <w:szCs w:val="24"/>
                </w:rPr>
                <w:delText>状态</w:delText>
              </w:r>
            </w:del>
            <w:r>
              <w:rPr>
                <w:rFonts w:hint="eastAsia"/>
                <w:sz w:val="24"/>
                <w:szCs w:val="24"/>
              </w:rPr>
              <w:t>命令</w:t>
            </w:r>
            <w:r>
              <w:rPr>
                <w:rFonts w:hint="eastAsia"/>
                <w:sz w:val="24"/>
                <w:szCs w:val="24"/>
              </w:rPr>
              <w:t>xxx</w:t>
            </w:r>
            <w:r>
              <w:rPr>
                <w:rFonts w:hint="eastAsia"/>
                <w:sz w:val="24"/>
                <w:szCs w:val="24"/>
              </w:rPr>
              <w:t>：</w:t>
            </w:r>
            <w:del w:id="188" w:author="李 玺华" w:date="2018-06-11T16:22:00Z">
              <w:r w:rsidDel="00FA2254">
                <w:rPr>
                  <w:rFonts w:hint="eastAsia"/>
                  <w:sz w:val="24"/>
                  <w:szCs w:val="24"/>
                </w:rPr>
                <w:delText>关机为</w:delText>
              </w:r>
            </w:del>
            <w:del w:id="189" w:author="李 玺华" w:date="2018-06-08T09:59:00Z">
              <w:r w:rsidDel="00C57A1C">
                <w:rPr>
                  <w:rFonts w:hint="eastAsia"/>
                  <w:sz w:val="24"/>
                  <w:szCs w:val="24"/>
                </w:rPr>
                <w:delText>81</w:delText>
              </w:r>
            </w:del>
            <w:del w:id="190" w:author="李 玺华" w:date="2018-06-11T16:22:00Z">
              <w:r w:rsidDel="00FA2254">
                <w:rPr>
                  <w:rFonts w:hint="eastAsia"/>
                  <w:sz w:val="24"/>
                  <w:szCs w:val="24"/>
                </w:rPr>
                <w:delText>，跟随为</w:delText>
              </w:r>
              <w:r w:rsidDel="00FA2254">
                <w:rPr>
                  <w:rFonts w:hint="eastAsia"/>
                  <w:sz w:val="24"/>
                  <w:szCs w:val="24"/>
                </w:rPr>
                <w:delText>68</w:delText>
              </w:r>
            </w:del>
            <w:ins w:id="191" w:author="李 玺华" w:date="2018-06-11T16:22:00Z">
              <w:r w:rsidR="00FA2254">
                <w:rPr>
                  <w:rFonts w:hint="eastAsia"/>
                  <w:sz w:val="24"/>
                  <w:szCs w:val="24"/>
                </w:rPr>
                <w:t>命令详细看</w:t>
              </w:r>
            </w:ins>
            <w:ins w:id="192" w:author="李 玺华" w:date="2018-06-11T16:23:00Z">
              <w:r w:rsidR="00FA2254">
                <w:rPr>
                  <w:rFonts w:hint="eastAsia"/>
                  <w:sz w:val="24"/>
                  <w:szCs w:val="24"/>
                </w:rPr>
                <w:t>下面列表</w:t>
              </w:r>
            </w:ins>
          </w:p>
        </w:tc>
      </w:tr>
      <w:tr w:rsidR="00DF68B1" w:rsidTr="00C5676E">
        <w:tc>
          <w:tcPr>
            <w:tcW w:w="1162" w:type="dxa"/>
          </w:tcPr>
          <w:p w:rsidR="00DF68B1" w:rsidRDefault="00DF68B1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subcmd</w:t>
            </w:r>
            <w:proofErr w:type="spellEnd"/>
          </w:p>
        </w:tc>
        <w:tc>
          <w:tcPr>
            <w:tcW w:w="878" w:type="dxa"/>
          </w:tcPr>
          <w:p w:rsidR="00DF68B1" w:rsidRDefault="00DF68B1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6062" w:type="dxa"/>
          </w:tcPr>
          <w:p w:rsidR="00DF68B1" w:rsidRPr="00DF68B1" w:rsidRDefault="00DF68B1" w:rsidP="00DF68B1">
            <w:pPr>
              <w:rPr>
                <w:sz w:val="24"/>
                <w:szCs w:val="24"/>
              </w:rPr>
            </w:pPr>
            <w:del w:id="193" w:author="李 玺华" w:date="2018-06-11T16:23:00Z">
              <w:r w:rsidDel="00FA2254">
                <w:rPr>
                  <w:rFonts w:hint="eastAsia"/>
                  <w:sz w:val="24"/>
                  <w:szCs w:val="24"/>
                </w:rPr>
                <w:delText>yyy</w:delText>
              </w:r>
              <w:r w:rsidDel="00FA2254">
                <w:rPr>
                  <w:rFonts w:hint="eastAsia"/>
                  <w:sz w:val="24"/>
                  <w:szCs w:val="24"/>
                </w:rPr>
                <w:delText>：</w:delText>
              </w:r>
              <w:r w:rsidDel="00FA2254">
                <w:rPr>
                  <w:rFonts w:hint="eastAsia"/>
                  <w:sz w:val="24"/>
                  <w:szCs w:val="24"/>
                </w:rPr>
                <w:delText>10</w:delText>
              </w:r>
              <w:r w:rsidDel="00FA2254">
                <w:rPr>
                  <w:rFonts w:hint="eastAsia"/>
                  <w:sz w:val="24"/>
                  <w:szCs w:val="24"/>
                </w:rPr>
                <w:delText>，无意义，保留。</w:delText>
              </w:r>
            </w:del>
            <w:ins w:id="194" w:author="李 玺华" w:date="2018-06-11T16:23:00Z">
              <w:r w:rsidR="00FA2254">
                <w:rPr>
                  <w:rFonts w:hint="eastAsia"/>
                  <w:sz w:val="24"/>
                  <w:szCs w:val="24"/>
                </w:rPr>
                <w:t>参数</w:t>
              </w:r>
            </w:ins>
          </w:p>
          <w:p w:rsidR="00DF68B1" w:rsidRDefault="00DF68B1" w:rsidP="00DF68B1">
            <w:pPr>
              <w:pStyle w:val="a3"/>
              <w:ind w:left="420" w:firstLineChars="0" w:firstLine="0"/>
              <w:rPr>
                <w:sz w:val="24"/>
                <w:szCs w:val="24"/>
              </w:rPr>
            </w:pPr>
          </w:p>
        </w:tc>
      </w:tr>
    </w:tbl>
    <w:p w:rsidR="00BF119F" w:rsidRDefault="00BF119F" w:rsidP="00DF68B1">
      <w:pPr>
        <w:pStyle w:val="a3"/>
        <w:ind w:left="420" w:firstLineChars="0" w:firstLine="0"/>
        <w:rPr>
          <w:ins w:id="195" w:author="李 玺华" w:date="2018-06-11T16:37:00Z"/>
          <w:sz w:val="24"/>
          <w:szCs w:val="24"/>
        </w:rPr>
      </w:pPr>
    </w:p>
    <w:p w:rsidR="00BF119F" w:rsidRDefault="00BF119F" w:rsidP="00DF68B1">
      <w:pPr>
        <w:pStyle w:val="a3"/>
        <w:ind w:left="420" w:firstLineChars="0" w:firstLine="0"/>
        <w:rPr>
          <w:ins w:id="196" w:author="李 玺华" w:date="2018-06-11T16:25:00Z"/>
          <w:sz w:val="24"/>
          <w:szCs w:val="24"/>
        </w:rPr>
      </w:pPr>
      <w:ins w:id="197" w:author="李 玺华" w:date="2018-06-11T16:37:00Z">
        <w:r>
          <w:rPr>
            <w:rFonts w:hint="eastAsia"/>
            <w:sz w:val="24"/>
            <w:szCs w:val="24"/>
          </w:rPr>
          <w:t>命令定义：</w:t>
        </w:r>
      </w:ins>
    </w:p>
    <w:tbl>
      <w:tblPr>
        <w:tblStyle w:val="ad"/>
        <w:tblW w:w="0" w:type="auto"/>
        <w:tblLook w:val="04A0" w:firstRow="1" w:lastRow="0" w:firstColumn="1" w:lastColumn="0" w:noHBand="0" w:noVBand="1"/>
        <w:tblPrChange w:id="198" w:author="李 玺华" w:date="2018-06-11T16:25:00Z">
          <w:tblPr>
            <w:tblStyle w:val="a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171"/>
        <w:gridCol w:w="2231"/>
        <w:gridCol w:w="2060"/>
        <w:gridCol w:w="2060"/>
        <w:tblGridChange w:id="199">
          <w:tblGrid>
            <w:gridCol w:w="4261"/>
            <w:gridCol w:w="4261"/>
            <w:gridCol w:w="4261"/>
            <w:gridCol w:w="4261"/>
          </w:tblGrid>
        </w:tblGridChange>
      </w:tblGrid>
      <w:tr w:rsidR="00FA2254" w:rsidTr="00FA2254">
        <w:trPr>
          <w:ins w:id="200" w:author="李 玺华" w:date="2018-06-11T16:25:00Z"/>
        </w:trPr>
        <w:tc>
          <w:tcPr>
            <w:tcW w:w="2171" w:type="dxa"/>
            <w:tcPrChange w:id="201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02" w:author="李 玺华" w:date="2018-06-11T16:25:00Z"/>
              </w:rPr>
            </w:pPr>
            <w:ins w:id="203" w:author="李 玺华" w:date="2018-06-11T16:27:00Z">
              <w:r>
                <w:rPr>
                  <w:rFonts w:hint="eastAsia"/>
                </w:rPr>
                <w:t>命令</w:t>
              </w:r>
            </w:ins>
          </w:p>
        </w:tc>
        <w:tc>
          <w:tcPr>
            <w:tcW w:w="2231" w:type="dxa"/>
            <w:tcPrChange w:id="204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05" w:author="李 玺华" w:date="2018-06-11T16:25:00Z"/>
              </w:rPr>
            </w:pPr>
            <w:ins w:id="206" w:author="李 玺华" w:date="2018-06-11T16:25:00Z">
              <w:r>
                <w:rPr>
                  <w:rFonts w:hint="eastAsia"/>
                </w:rPr>
                <w:t>值</w:t>
              </w:r>
            </w:ins>
          </w:p>
        </w:tc>
        <w:tc>
          <w:tcPr>
            <w:tcW w:w="2060" w:type="dxa"/>
            <w:tcPrChange w:id="207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08" w:author="李 玺华" w:date="2018-06-11T16:25:00Z"/>
              </w:rPr>
            </w:pPr>
            <w:ins w:id="209" w:author="李 玺华" w:date="2018-06-11T16:27:00Z">
              <w:r>
                <w:rPr>
                  <w:rFonts w:hint="eastAsia"/>
                </w:rPr>
                <w:t>参数</w:t>
              </w:r>
            </w:ins>
          </w:p>
        </w:tc>
        <w:tc>
          <w:tcPr>
            <w:tcW w:w="2060" w:type="dxa"/>
            <w:tcPrChange w:id="210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11" w:author="李 玺华" w:date="2018-06-11T16:25:00Z"/>
              </w:rPr>
            </w:pPr>
            <w:ins w:id="212" w:author="李 玺华" w:date="2018-06-11T16:27:00Z">
              <w:r>
                <w:rPr>
                  <w:rFonts w:hint="eastAsia"/>
                </w:rPr>
                <w:t>备注</w:t>
              </w:r>
            </w:ins>
          </w:p>
        </w:tc>
      </w:tr>
      <w:tr w:rsidR="00FA2254" w:rsidTr="00FA2254">
        <w:trPr>
          <w:ins w:id="213" w:author="李 玺华" w:date="2018-06-11T16:25:00Z"/>
        </w:trPr>
        <w:tc>
          <w:tcPr>
            <w:tcW w:w="2171" w:type="dxa"/>
            <w:tcPrChange w:id="214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15" w:author="李 玺华" w:date="2018-06-11T16:25:00Z"/>
              </w:rPr>
            </w:pPr>
            <w:ins w:id="216" w:author="李 玺华" w:date="2018-06-11T16:25:00Z">
              <w:r>
                <w:rPr>
                  <w:rFonts w:hint="eastAsia"/>
                </w:rPr>
                <w:t>休眠模式</w:t>
              </w:r>
            </w:ins>
          </w:p>
        </w:tc>
        <w:tc>
          <w:tcPr>
            <w:tcW w:w="2231" w:type="dxa"/>
            <w:tcPrChange w:id="217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18" w:author="李 玺华" w:date="2018-06-11T16:25:00Z"/>
              </w:rPr>
            </w:pPr>
            <w:ins w:id="219" w:author="李 玺华" w:date="2018-06-11T16:25:00Z">
              <w:r>
                <w:rPr>
                  <w:rFonts w:hint="eastAsia"/>
                </w:rPr>
                <w:t>64</w:t>
              </w:r>
            </w:ins>
          </w:p>
        </w:tc>
        <w:tc>
          <w:tcPr>
            <w:tcW w:w="2060" w:type="dxa"/>
            <w:tcPrChange w:id="220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21" w:author="李 玺华" w:date="2018-06-11T16:25:00Z"/>
              </w:rPr>
            </w:pPr>
            <w:ins w:id="222" w:author="李 玺华" w:date="2018-06-11T16:27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2060" w:type="dxa"/>
            <w:tcPrChange w:id="223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24" w:author="李 玺华" w:date="2018-06-11T16:25:00Z"/>
              </w:rPr>
            </w:pPr>
          </w:p>
        </w:tc>
      </w:tr>
      <w:tr w:rsidR="00FA2254" w:rsidTr="00FA2254">
        <w:trPr>
          <w:ins w:id="225" w:author="李 玺华" w:date="2018-06-11T16:25:00Z"/>
        </w:trPr>
        <w:tc>
          <w:tcPr>
            <w:tcW w:w="2171" w:type="dxa"/>
            <w:tcPrChange w:id="226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27" w:author="李 玺华" w:date="2018-06-11T16:25:00Z"/>
              </w:rPr>
            </w:pPr>
            <w:ins w:id="228" w:author="李 玺华" w:date="2018-06-11T16:25:00Z">
              <w:r>
                <w:rPr>
                  <w:rFonts w:hint="eastAsia"/>
                </w:rPr>
                <w:t>空闲模式</w:t>
              </w:r>
            </w:ins>
          </w:p>
        </w:tc>
        <w:tc>
          <w:tcPr>
            <w:tcW w:w="2231" w:type="dxa"/>
            <w:tcPrChange w:id="229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30" w:author="李 玺华" w:date="2018-06-11T16:25:00Z"/>
              </w:rPr>
            </w:pPr>
            <w:ins w:id="231" w:author="李 玺华" w:date="2018-06-11T16:25:00Z">
              <w:r>
                <w:rPr>
                  <w:rFonts w:hint="eastAsia"/>
                </w:rPr>
                <w:t>65</w:t>
              </w:r>
            </w:ins>
          </w:p>
        </w:tc>
        <w:tc>
          <w:tcPr>
            <w:tcW w:w="2060" w:type="dxa"/>
            <w:tcPrChange w:id="232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33" w:author="李 玺华" w:date="2018-06-11T16:25:00Z"/>
              </w:rPr>
            </w:pPr>
            <w:ins w:id="234" w:author="李 玺华" w:date="2018-06-11T16:27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2060" w:type="dxa"/>
            <w:tcPrChange w:id="235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36" w:author="李 玺华" w:date="2018-06-11T16:25:00Z"/>
              </w:rPr>
            </w:pPr>
          </w:p>
        </w:tc>
      </w:tr>
      <w:tr w:rsidR="00FA2254" w:rsidTr="00FA2254">
        <w:trPr>
          <w:ins w:id="237" w:author="李 玺华" w:date="2018-06-11T16:25:00Z"/>
        </w:trPr>
        <w:tc>
          <w:tcPr>
            <w:tcW w:w="2171" w:type="dxa"/>
            <w:tcPrChange w:id="238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39" w:author="李 玺华" w:date="2018-06-11T16:25:00Z"/>
              </w:rPr>
            </w:pPr>
            <w:ins w:id="240" w:author="李 玺华" w:date="2018-06-11T16:25:00Z">
              <w:r>
                <w:rPr>
                  <w:rFonts w:hint="eastAsia"/>
                </w:rPr>
                <w:t>跳舞模式</w:t>
              </w:r>
            </w:ins>
          </w:p>
        </w:tc>
        <w:tc>
          <w:tcPr>
            <w:tcW w:w="2231" w:type="dxa"/>
            <w:tcPrChange w:id="241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42" w:author="李 玺华" w:date="2018-06-11T16:25:00Z"/>
              </w:rPr>
            </w:pPr>
            <w:ins w:id="243" w:author="李 玺华" w:date="2018-06-11T16:25:00Z">
              <w:r>
                <w:rPr>
                  <w:rFonts w:hint="eastAsia"/>
                </w:rPr>
                <w:t>66</w:t>
              </w:r>
            </w:ins>
          </w:p>
        </w:tc>
        <w:tc>
          <w:tcPr>
            <w:tcW w:w="2060" w:type="dxa"/>
            <w:tcPrChange w:id="244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45" w:author="李 玺华" w:date="2018-06-11T16:25:00Z"/>
              </w:rPr>
            </w:pPr>
            <w:ins w:id="246" w:author="李 玺华" w:date="2018-06-11T16:27:00Z">
              <w:r>
                <w:rPr>
                  <w:rFonts w:hint="eastAsia"/>
                </w:rPr>
                <w:t>1/2</w:t>
              </w:r>
            </w:ins>
          </w:p>
        </w:tc>
        <w:tc>
          <w:tcPr>
            <w:tcW w:w="2060" w:type="dxa"/>
            <w:tcPrChange w:id="247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48" w:author="李 玺华" w:date="2018-06-11T16:25:00Z"/>
              </w:rPr>
            </w:pPr>
            <w:ins w:id="249" w:author="李 玺华" w:date="2018-06-11T16:27:00Z">
              <w:r>
                <w:rPr>
                  <w:rFonts w:hint="eastAsia"/>
                </w:rPr>
                <w:t>舞曲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，或者舞曲</w:t>
              </w:r>
              <w:r>
                <w:rPr>
                  <w:rFonts w:hint="eastAsia"/>
                </w:rPr>
                <w:t>2</w:t>
              </w:r>
            </w:ins>
          </w:p>
        </w:tc>
      </w:tr>
      <w:tr w:rsidR="00FA2254" w:rsidTr="00FA2254">
        <w:trPr>
          <w:ins w:id="250" w:author="李 玺华" w:date="2018-06-11T16:25:00Z"/>
        </w:trPr>
        <w:tc>
          <w:tcPr>
            <w:tcW w:w="2171" w:type="dxa"/>
            <w:tcPrChange w:id="251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52" w:author="李 玺华" w:date="2018-06-11T16:25:00Z"/>
              </w:rPr>
            </w:pPr>
            <w:ins w:id="253" w:author="李 玺华" w:date="2018-06-11T16:25:00Z">
              <w:r>
                <w:rPr>
                  <w:rFonts w:hint="eastAsia"/>
                </w:rPr>
                <w:lastRenderedPageBreak/>
                <w:t>唱歌模式</w:t>
              </w:r>
            </w:ins>
          </w:p>
        </w:tc>
        <w:tc>
          <w:tcPr>
            <w:tcW w:w="2231" w:type="dxa"/>
            <w:tcPrChange w:id="254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55" w:author="李 玺华" w:date="2018-06-11T16:25:00Z"/>
              </w:rPr>
            </w:pPr>
            <w:ins w:id="256" w:author="李 玺华" w:date="2018-06-11T16:25:00Z">
              <w:r>
                <w:rPr>
                  <w:rFonts w:hint="eastAsia"/>
                </w:rPr>
                <w:t>67</w:t>
              </w:r>
            </w:ins>
          </w:p>
        </w:tc>
        <w:tc>
          <w:tcPr>
            <w:tcW w:w="2060" w:type="dxa"/>
            <w:tcPrChange w:id="257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58" w:author="李 玺华" w:date="2018-06-11T16:25:00Z"/>
              </w:rPr>
            </w:pPr>
            <w:ins w:id="259" w:author="李 玺华" w:date="2018-06-11T16:27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2060" w:type="dxa"/>
            <w:tcPrChange w:id="260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61" w:author="李 玺华" w:date="2018-06-11T16:25:00Z"/>
              </w:rPr>
            </w:pPr>
          </w:p>
        </w:tc>
      </w:tr>
      <w:tr w:rsidR="00FA2254" w:rsidTr="00FA2254">
        <w:trPr>
          <w:ins w:id="262" w:author="李 玺华" w:date="2018-06-11T16:25:00Z"/>
        </w:trPr>
        <w:tc>
          <w:tcPr>
            <w:tcW w:w="2171" w:type="dxa"/>
            <w:tcPrChange w:id="263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64" w:author="李 玺华" w:date="2018-06-11T16:25:00Z"/>
              </w:rPr>
            </w:pPr>
            <w:ins w:id="265" w:author="李 玺华" w:date="2018-06-11T16:25:00Z">
              <w:r>
                <w:rPr>
                  <w:rFonts w:hint="eastAsia"/>
                </w:rPr>
                <w:t>跟随模式</w:t>
              </w:r>
            </w:ins>
          </w:p>
        </w:tc>
        <w:tc>
          <w:tcPr>
            <w:tcW w:w="2231" w:type="dxa"/>
            <w:tcPrChange w:id="266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67" w:author="李 玺华" w:date="2018-06-11T16:25:00Z"/>
              </w:rPr>
            </w:pPr>
            <w:ins w:id="268" w:author="李 玺华" w:date="2018-06-11T16:25:00Z">
              <w:r>
                <w:rPr>
                  <w:rFonts w:hint="eastAsia"/>
                </w:rPr>
                <w:t>68</w:t>
              </w:r>
            </w:ins>
          </w:p>
        </w:tc>
        <w:tc>
          <w:tcPr>
            <w:tcW w:w="2060" w:type="dxa"/>
            <w:tcPrChange w:id="269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70" w:author="李 玺华" w:date="2018-06-11T16:25:00Z"/>
              </w:rPr>
            </w:pPr>
            <w:ins w:id="271" w:author="李 玺华" w:date="2018-06-11T16:27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2060" w:type="dxa"/>
            <w:tcPrChange w:id="272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73" w:author="李 玺华" w:date="2018-06-11T16:25:00Z"/>
              </w:rPr>
            </w:pPr>
          </w:p>
        </w:tc>
      </w:tr>
      <w:tr w:rsidR="00FA2254" w:rsidTr="00FA2254">
        <w:trPr>
          <w:ins w:id="274" w:author="李 玺华" w:date="2018-06-11T16:25:00Z"/>
        </w:trPr>
        <w:tc>
          <w:tcPr>
            <w:tcW w:w="2171" w:type="dxa"/>
            <w:tcPrChange w:id="275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76" w:author="李 玺华" w:date="2018-06-11T16:25:00Z"/>
              </w:rPr>
            </w:pPr>
            <w:ins w:id="277" w:author="李 玺华" w:date="2018-06-11T16:25:00Z">
              <w:r>
                <w:rPr>
                  <w:rFonts w:hint="eastAsia"/>
                </w:rPr>
                <w:t>语音命令</w:t>
              </w:r>
            </w:ins>
          </w:p>
        </w:tc>
        <w:tc>
          <w:tcPr>
            <w:tcW w:w="2231" w:type="dxa"/>
            <w:tcPrChange w:id="278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79" w:author="李 玺华" w:date="2018-06-11T16:25:00Z"/>
              </w:rPr>
            </w:pPr>
            <w:ins w:id="280" w:author="李 玺华" w:date="2018-06-11T16:25:00Z">
              <w:r>
                <w:rPr>
                  <w:rFonts w:hint="eastAsia"/>
                </w:rPr>
                <w:t>69</w:t>
              </w:r>
            </w:ins>
          </w:p>
        </w:tc>
        <w:tc>
          <w:tcPr>
            <w:tcW w:w="2060" w:type="dxa"/>
            <w:tcPrChange w:id="281" w:author="李 玺华" w:date="2018-06-11T16:25:00Z">
              <w:tcPr>
                <w:tcW w:w="4261" w:type="dxa"/>
              </w:tcPr>
            </w:tcPrChange>
          </w:tcPr>
          <w:p w:rsidR="00FA2254" w:rsidRDefault="00BF119F" w:rsidP="009023A8">
            <w:pPr>
              <w:rPr>
                <w:ins w:id="282" w:author="李 玺华" w:date="2018-06-11T16:25:00Z"/>
              </w:rPr>
            </w:pPr>
            <w:ins w:id="283" w:author="李 玺华" w:date="2018-06-11T16:31:00Z">
              <w:r>
                <w:rPr>
                  <w:rFonts w:hint="eastAsia"/>
                </w:rPr>
                <w:t>参数</w:t>
              </w:r>
            </w:ins>
          </w:p>
        </w:tc>
        <w:tc>
          <w:tcPr>
            <w:tcW w:w="2060" w:type="dxa"/>
            <w:tcPrChange w:id="284" w:author="李 玺华" w:date="2018-06-11T16:25:00Z">
              <w:tcPr>
                <w:tcW w:w="4261" w:type="dxa"/>
              </w:tcPr>
            </w:tcPrChange>
          </w:tcPr>
          <w:p w:rsidR="00FA2254" w:rsidRDefault="00BF119F" w:rsidP="009023A8">
            <w:pPr>
              <w:rPr>
                <w:ins w:id="285" w:author="李 玺华" w:date="2018-06-11T16:25:00Z"/>
              </w:rPr>
            </w:pPr>
            <w:ins w:id="286" w:author="李 玺华" w:date="2018-06-11T16:31:00Z">
              <w:r>
                <w:rPr>
                  <w:rFonts w:hint="eastAsia"/>
                </w:rPr>
                <w:t>详见下表</w:t>
              </w:r>
            </w:ins>
          </w:p>
        </w:tc>
      </w:tr>
      <w:tr w:rsidR="00FA2254" w:rsidTr="00FA2254">
        <w:trPr>
          <w:ins w:id="287" w:author="李 玺华" w:date="2018-06-11T16:25:00Z"/>
        </w:trPr>
        <w:tc>
          <w:tcPr>
            <w:tcW w:w="2171" w:type="dxa"/>
            <w:tcPrChange w:id="288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89" w:author="李 玺华" w:date="2018-06-11T16:25:00Z"/>
              </w:rPr>
            </w:pPr>
            <w:ins w:id="290" w:author="李 玺华" w:date="2018-06-11T16:25:00Z">
              <w:r>
                <w:rPr>
                  <w:rFonts w:hint="eastAsia"/>
                </w:rPr>
                <w:t>导航模式</w:t>
              </w:r>
            </w:ins>
          </w:p>
        </w:tc>
        <w:tc>
          <w:tcPr>
            <w:tcW w:w="2231" w:type="dxa"/>
            <w:tcPrChange w:id="291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92" w:author="李 玺华" w:date="2018-06-11T16:25:00Z"/>
              </w:rPr>
            </w:pPr>
            <w:ins w:id="293" w:author="李 玺华" w:date="2018-06-11T16:25:00Z">
              <w:r>
                <w:rPr>
                  <w:rFonts w:hint="eastAsia"/>
                </w:rPr>
                <w:t>73</w:t>
              </w:r>
            </w:ins>
          </w:p>
        </w:tc>
        <w:tc>
          <w:tcPr>
            <w:tcW w:w="2060" w:type="dxa"/>
            <w:tcPrChange w:id="294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95" w:author="李 玺华" w:date="2018-06-11T16:25:00Z"/>
              </w:rPr>
            </w:pPr>
            <w:ins w:id="296" w:author="李 玺华" w:date="2018-06-11T16:28:00Z">
              <w:r>
                <w:rPr>
                  <w:rFonts w:hint="eastAsia"/>
                </w:rPr>
                <w:t>目标点</w:t>
              </w:r>
            </w:ins>
          </w:p>
        </w:tc>
        <w:tc>
          <w:tcPr>
            <w:tcW w:w="2060" w:type="dxa"/>
            <w:tcPrChange w:id="297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298" w:author="李 玺华" w:date="2018-06-11T16:25:00Z"/>
              </w:rPr>
            </w:pPr>
          </w:p>
        </w:tc>
      </w:tr>
      <w:tr w:rsidR="00FA2254" w:rsidTr="00FA2254">
        <w:trPr>
          <w:ins w:id="299" w:author="李 玺华" w:date="2018-06-11T16:25:00Z"/>
        </w:trPr>
        <w:tc>
          <w:tcPr>
            <w:tcW w:w="2171" w:type="dxa"/>
            <w:tcPrChange w:id="300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301" w:author="李 玺华" w:date="2018-06-11T16:25:00Z"/>
              </w:rPr>
            </w:pPr>
            <w:ins w:id="302" w:author="李 玺华" w:date="2018-06-11T16:25:00Z">
              <w:r>
                <w:rPr>
                  <w:rFonts w:hint="eastAsia"/>
                </w:rPr>
                <w:t>关机模式</w:t>
              </w:r>
            </w:ins>
          </w:p>
        </w:tc>
        <w:tc>
          <w:tcPr>
            <w:tcW w:w="2231" w:type="dxa"/>
            <w:tcPrChange w:id="303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304" w:author="李 玺华" w:date="2018-06-11T16:25:00Z"/>
              </w:rPr>
            </w:pPr>
            <w:ins w:id="305" w:author="李 玺华" w:date="2018-06-11T16:25:00Z">
              <w:r>
                <w:rPr>
                  <w:rFonts w:hint="eastAsia"/>
                </w:rPr>
                <w:t>75</w:t>
              </w:r>
            </w:ins>
          </w:p>
        </w:tc>
        <w:tc>
          <w:tcPr>
            <w:tcW w:w="2060" w:type="dxa"/>
            <w:tcPrChange w:id="306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307" w:author="李 玺华" w:date="2018-06-11T16:25:00Z"/>
              </w:rPr>
            </w:pPr>
            <w:ins w:id="308" w:author="李 玺华" w:date="2018-06-11T16:29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2060" w:type="dxa"/>
            <w:tcPrChange w:id="309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310" w:author="李 玺华" w:date="2018-06-11T16:25:00Z"/>
              </w:rPr>
            </w:pPr>
          </w:p>
        </w:tc>
      </w:tr>
      <w:tr w:rsidR="00FA2254" w:rsidTr="00FA2254">
        <w:trPr>
          <w:ins w:id="311" w:author="李 玺华" w:date="2018-06-11T16:25:00Z"/>
        </w:trPr>
        <w:tc>
          <w:tcPr>
            <w:tcW w:w="2171" w:type="dxa"/>
            <w:tcPrChange w:id="312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313" w:author="李 玺华" w:date="2018-06-11T16:25:00Z"/>
              </w:rPr>
            </w:pPr>
            <w:ins w:id="314" w:author="李 玺华" w:date="2018-06-11T16:25:00Z">
              <w:r>
                <w:rPr>
                  <w:rFonts w:hint="eastAsia"/>
                </w:rPr>
                <w:t>行走模式</w:t>
              </w:r>
            </w:ins>
          </w:p>
        </w:tc>
        <w:tc>
          <w:tcPr>
            <w:tcW w:w="2231" w:type="dxa"/>
            <w:tcPrChange w:id="315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316" w:author="李 玺华" w:date="2018-06-11T16:25:00Z"/>
              </w:rPr>
            </w:pPr>
            <w:ins w:id="317" w:author="李 玺华" w:date="2018-06-11T16:25:00Z">
              <w:r>
                <w:rPr>
                  <w:rFonts w:hint="eastAsia"/>
                </w:rPr>
                <w:t>101</w:t>
              </w:r>
            </w:ins>
          </w:p>
        </w:tc>
        <w:tc>
          <w:tcPr>
            <w:tcW w:w="2060" w:type="dxa"/>
            <w:tcPrChange w:id="318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319" w:author="李 玺华" w:date="2018-06-11T16:25:00Z"/>
              </w:rPr>
            </w:pPr>
            <w:ins w:id="320" w:author="李 玺华" w:date="2018-06-11T16:29:00Z">
              <w:r>
                <w:rPr>
                  <w:rFonts w:hint="eastAsia"/>
                </w:rPr>
                <w:t>-128~127</w:t>
              </w:r>
            </w:ins>
          </w:p>
        </w:tc>
        <w:tc>
          <w:tcPr>
            <w:tcW w:w="2060" w:type="dxa"/>
            <w:tcPrChange w:id="321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322" w:author="李 玺华" w:date="2018-06-11T16:25:00Z"/>
              </w:rPr>
            </w:pPr>
            <w:ins w:id="323" w:author="李 玺华" w:date="2018-06-11T16:29:00Z">
              <w:r>
                <w:rPr>
                  <w:rFonts w:hint="eastAsia"/>
                </w:rPr>
                <w:t>每个值代表</w:t>
              </w:r>
              <w:r>
                <w:rPr>
                  <w:rFonts w:hint="eastAsia"/>
                </w:rPr>
                <w:t>5cm</w:t>
              </w:r>
              <w:r>
                <w:rPr>
                  <w:rFonts w:hint="eastAsia"/>
                </w:rPr>
                <w:t>，正值向前，负值向后</w:t>
              </w:r>
            </w:ins>
          </w:p>
        </w:tc>
      </w:tr>
      <w:tr w:rsidR="00FA2254" w:rsidTr="00FA2254">
        <w:trPr>
          <w:ins w:id="324" w:author="李 玺华" w:date="2018-06-11T16:25:00Z"/>
        </w:trPr>
        <w:tc>
          <w:tcPr>
            <w:tcW w:w="2171" w:type="dxa"/>
            <w:tcPrChange w:id="325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326" w:author="李 玺华" w:date="2018-06-11T16:25:00Z"/>
              </w:rPr>
            </w:pPr>
          </w:p>
        </w:tc>
        <w:tc>
          <w:tcPr>
            <w:tcW w:w="2231" w:type="dxa"/>
            <w:tcPrChange w:id="327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328" w:author="李 玺华" w:date="2018-06-11T16:25:00Z"/>
              </w:rPr>
            </w:pPr>
          </w:p>
        </w:tc>
        <w:tc>
          <w:tcPr>
            <w:tcW w:w="2060" w:type="dxa"/>
            <w:tcPrChange w:id="329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330" w:author="李 玺华" w:date="2018-06-11T16:25:00Z"/>
              </w:rPr>
            </w:pPr>
          </w:p>
        </w:tc>
        <w:tc>
          <w:tcPr>
            <w:tcW w:w="2060" w:type="dxa"/>
            <w:tcPrChange w:id="331" w:author="李 玺华" w:date="2018-06-11T16:25:00Z">
              <w:tcPr>
                <w:tcW w:w="4261" w:type="dxa"/>
              </w:tcPr>
            </w:tcPrChange>
          </w:tcPr>
          <w:p w:rsidR="00FA2254" w:rsidRDefault="00FA2254" w:rsidP="009023A8">
            <w:pPr>
              <w:rPr>
                <w:ins w:id="332" w:author="李 玺华" w:date="2018-06-11T16:25:00Z"/>
              </w:rPr>
            </w:pPr>
          </w:p>
        </w:tc>
      </w:tr>
    </w:tbl>
    <w:p w:rsidR="00FA2254" w:rsidRDefault="00FA2254" w:rsidP="00DF68B1">
      <w:pPr>
        <w:pStyle w:val="a3"/>
        <w:ind w:left="420" w:firstLineChars="0" w:firstLine="0"/>
        <w:rPr>
          <w:ins w:id="333" w:author="李 玺华" w:date="2018-06-11T16:30:00Z"/>
          <w:sz w:val="24"/>
          <w:szCs w:val="24"/>
        </w:rPr>
      </w:pPr>
    </w:p>
    <w:p w:rsidR="00FA2254" w:rsidRDefault="00BF119F" w:rsidP="00DF68B1">
      <w:pPr>
        <w:pStyle w:val="a3"/>
        <w:ind w:left="420" w:firstLineChars="0" w:firstLine="0"/>
        <w:rPr>
          <w:ins w:id="334" w:author="李 玺华" w:date="2018-06-11T16:31:00Z"/>
          <w:sz w:val="24"/>
          <w:szCs w:val="24"/>
        </w:rPr>
      </w:pPr>
      <w:ins w:id="335" w:author="李 玺华" w:date="2018-06-11T16:31:00Z">
        <w:r>
          <w:rPr>
            <w:rFonts w:hint="eastAsia"/>
            <w:sz w:val="24"/>
            <w:szCs w:val="24"/>
          </w:rPr>
          <w:t>语音命令</w:t>
        </w:r>
      </w:ins>
      <w:ins w:id="336" w:author="李 玺华" w:date="2018-06-11T16:36:00Z">
        <w:r>
          <w:rPr>
            <w:rFonts w:hint="eastAsia"/>
            <w:sz w:val="24"/>
            <w:szCs w:val="24"/>
          </w:rPr>
          <w:t>参数列表</w:t>
        </w:r>
      </w:ins>
      <w:ins w:id="337" w:author="李 玺华" w:date="2018-06-11T16:31:00Z">
        <w:r>
          <w:rPr>
            <w:rFonts w:hint="eastAsia"/>
            <w:sz w:val="24"/>
            <w:szCs w:val="24"/>
          </w:rPr>
          <w:t xml:space="preserve"> </w:t>
        </w:r>
      </w:ins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4065"/>
        <w:gridCol w:w="4037"/>
      </w:tblGrid>
      <w:tr w:rsidR="00BF119F" w:rsidTr="00BF119F">
        <w:trPr>
          <w:ins w:id="338" w:author="李 玺华" w:date="2018-06-11T16:31:00Z"/>
        </w:trPr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339" w:author="李 玺华" w:date="2018-06-11T16:31:00Z"/>
                <w:sz w:val="24"/>
                <w:szCs w:val="24"/>
              </w:rPr>
            </w:pPr>
            <w:ins w:id="340" w:author="李 玺华" w:date="2018-06-11T16:32:00Z">
              <w:r>
                <w:rPr>
                  <w:rFonts w:hint="eastAsia"/>
                  <w:sz w:val="24"/>
                  <w:szCs w:val="24"/>
                </w:rPr>
                <w:t>功能</w:t>
              </w:r>
            </w:ins>
          </w:p>
        </w:tc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341" w:author="李 玺华" w:date="2018-06-11T16:31:00Z"/>
                <w:sz w:val="24"/>
                <w:szCs w:val="24"/>
              </w:rPr>
            </w:pPr>
            <w:ins w:id="342" w:author="李 玺华" w:date="2018-06-11T16:32:00Z">
              <w:r>
                <w:rPr>
                  <w:rFonts w:hint="eastAsia"/>
                  <w:sz w:val="24"/>
                  <w:szCs w:val="24"/>
                </w:rPr>
                <w:t>参数</w:t>
              </w:r>
            </w:ins>
          </w:p>
        </w:tc>
      </w:tr>
      <w:tr w:rsidR="00BF119F" w:rsidTr="00BF119F">
        <w:trPr>
          <w:ins w:id="343" w:author="李 玺华" w:date="2018-06-11T16:31:00Z"/>
        </w:trPr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344" w:author="李 玺华" w:date="2018-06-11T16:31:00Z"/>
                <w:sz w:val="24"/>
                <w:szCs w:val="24"/>
              </w:rPr>
            </w:pPr>
            <w:ins w:id="345" w:author="李 玺华" w:date="2018-06-11T16:33:00Z">
              <w:r>
                <w:rPr>
                  <w:rFonts w:hint="eastAsia"/>
                  <w:sz w:val="24"/>
                  <w:szCs w:val="24"/>
                </w:rPr>
                <w:t>左转</w:t>
              </w:r>
            </w:ins>
          </w:p>
        </w:tc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346" w:author="李 玺华" w:date="2018-06-11T16:31:00Z"/>
                <w:sz w:val="24"/>
                <w:szCs w:val="24"/>
              </w:rPr>
            </w:pPr>
            <w:ins w:id="347" w:author="李 玺华" w:date="2018-06-11T16:35:00Z">
              <w:r>
                <w:rPr>
                  <w:rFonts w:hint="eastAsia"/>
                  <w:sz w:val="24"/>
                  <w:szCs w:val="24"/>
                </w:rPr>
                <w:t>1</w:t>
              </w:r>
            </w:ins>
          </w:p>
        </w:tc>
      </w:tr>
      <w:tr w:rsidR="00BF119F" w:rsidTr="00BF119F">
        <w:trPr>
          <w:ins w:id="348" w:author="李 玺华" w:date="2018-06-11T16:31:00Z"/>
        </w:trPr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349" w:author="李 玺华" w:date="2018-06-11T16:31:00Z"/>
                <w:sz w:val="24"/>
                <w:szCs w:val="24"/>
              </w:rPr>
            </w:pPr>
            <w:ins w:id="350" w:author="李 玺华" w:date="2018-06-11T16:33:00Z">
              <w:r>
                <w:rPr>
                  <w:rFonts w:hint="eastAsia"/>
                  <w:sz w:val="24"/>
                  <w:szCs w:val="24"/>
                </w:rPr>
                <w:t>右转</w:t>
              </w:r>
            </w:ins>
          </w:p>
        </w:tc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351" w:author="李 玺华" w:date="2018-06-11T16:31:00Z"/>
                <w:sz w:val="24"/>
                <w:szCs w:val="24"/>
              </w:rPr>
            </w:pPr>
            <w:ins w:id="352" w:author="李 玺华" w:date="2018-06-11T16:35:00Z">
              <w:r>
                <w:rPr>
                  <w:rFonts w:hint="eastAsia"/>
                  <w:sz w:val="24"/>
                  <w:szCs w:val="24"/>
                </w:rPr>
                <w:t>2</w:t>
              </w:r>
            </w:ins>
          </w:p>
        </w:tc>
      </w:tr>
      <w:tr w:rsidR="00BF119F" w:rsidTr="00BF119F">
        <w:trPr>
          <w:ins w:id="353" w:author="李 玺华" w:date="2018-06-11T16:31:00Z"/>
        </w:trPr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354" w:author="李 玺华" w:date="2018-06-11T16:31:00Z"/>
                <w:sz w:val="24"/>
                <w:szCs w:val="24"/>
              </w:rPr>
            </w:pPr>
            <w:ins w:id="355" w:author="李 玺华" w:date="2018-06-11T16:33:00Z">
              <w:r>
                <w:rPr>
                  <w:rFonts w:hint="eastAsia"/>
                  <w:sz w:val="24"/>
                  <w:szCs w:val="24"/>
                </w:rPr>
                <w:t>转圈</w:t>
              </w:r>
            </w:ins>
          </w:p>
        </w:tc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356" w:author="李 玺华" w:date="2018-06-11T16:31:00Z"/>
                <w:sz w:val="24"/>
                <w:szCs w:val="24"/>
              </w:rPr>
            </w:pPr>
            <w:ins w:id="357" w:author="李 玺华" w:date="2018-06-11T16:35:00Z">
              <w:r>
                <w:rPr>
                  <w:rFonts w:hint="eastAsia"/>
                  <w:sz w:val="24"/>
                  <w:szCs w:val="24"/>
                </w:rPr>
                <w:t>3</w:t>
              </w:r>
            </w:ins>
          </w:p>
        </w:tc>
      </w:tr>
      <w:tr w:rsidR="00BF119F" w:rsidTr="00BF119F">
        <w:trPr>
          <w:ins w:id="358" w:author="李 玺华" w:date="2018-06-11T16:31:00Z"/>
        </w:trPr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359" w:author="李 玺华" w:date="2018-06-11T16:31:00Z"/>
                <w:sz w:val="24"/>
                <w:szCs w:val="24"/>
              </w:rPr>
            </w:pPr>
            <w:ins w:id="360" w:author="李 玺华" w:date="2018-06-11T16:33:00Z">
              <w:r>
                <w:rPr>
                  <w:rFonts w:hint="eastAsia"/>
                  <w:sz w:val="24"/>
                  <w:szCs w:val="24"/>
                </w:rPr>
                <w:t>过来</w:t>
              </w:r>
            </w:ins>
          </w:p>
        </w:tc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361" w:author="李 玺华" w:date="2018-06-11T16:31:00Z"/>
                <w:sz w:val="24"/>
                <w:szCs w:val="24"/>
              </w:rPr>
            </w:pPr>
            <w:ins w:id="362" w:author="李 玺华" w:date="2018-06-11T16:35:00Z">
              <w:r>
                <w:rPr>
                  <w:rFonts w:hint="eastAsia"/>
                  <w:sz w:val="24"/>
                  <w:szCs w:val="24"/>
                </w:rPr>
                <w:t>4</w:t>
              </w:r>
            </w:ins>
          </w:p>
        </w:tc>
      </w:tr>
      <w:tr w:rsidR="00BF119F" w:rsidTr="00BF119F">
        <w:trPr>
          <w:ins w:id="363" w:author="李 玺华" w:date="2018-06-11T16:31:00Z"/>
        </w:trPr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364" w:author="李 玺华" w:date="2018-06-11T16:31:00Z"/>
                <w:sz w:val="24"/>
                <w:szCs w:val="24"/>
              </w:rPr>
            </w:pPr>
            <w:ins w:id="365" w:author="李 玺华" w:date="2018-06-11T16:33:00Z">
              <w:r>
                <w:rPr>
                  <w:rFonts w:hint="eastAsia"/>
                  <w:sz w:val="24"/>
                  <w:szCs w:val="24"/>
                </w:rPr>
                <w:t>再转一点</w:t>
              </w:r>
            </w:ins>
          </w:p>
        </w:tc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366" w:author="李 玺华" w:date="2018-06-11T16:31:00Z"/>
                <w:sz w:val="24"/>
                <w:szCs w:val="24"/>
              </w:rPr>
            </w:pPr>
            <w:ins w:id="367" w:author="李 玺华" w:date="2018-06-11T16:35:00Z">
              <w:r>
                <w:rPr>
                  <w:rFonts w:hint="eastAsia"/>
                  <w:sz w:val="24"/>
                  <w:szCs w:val="24"/>
                </w:rPr>
                <w:t>5</w:t>
              </w:r>
            </w:ins>
          </w:p>
        </w:tc>
      </w:tr>
      <w:tr w:rsidR="00BF119F" w:rsidTr="00BF119F">
        <w:trPr>
          <w:ins w:id="368" w:author="李 玺华" w:date="2018-06-11T16:31:00Z"/>
        </w:trPr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369" w:author="李 玺华" w:date="2018-06-11T16:31:00Z"/>
                <w:sz w:val="24"/>
                <w:szCs w:val="24"/>
              </w:rPr>
            </w:pPr>
            <w:ins w:id="370" w:author="李 玺华" w:date="2018-06-11T16:33:00Z">
              <w:r>
                <w:rPr>
                  <w:rFonts w:hint="eastAsia"/>
                  <w:sz w:val="24"/>
                  <w:szCs w:val="24"/>
                </w:rPr>
                <w:t>敬礼</w:t>
              </w:r>
            </w:ins>
          </w:p>
        </w:tc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371" w:author="李 玺华" w:date="2018-06-11T16:31:00Z"/>
                <w:sz w:val="24"/>
                <w:szCs w:val="24"/>
              </w:rPr>
            </w:pPr>
            <w:ins w:id="372" w:author="李 玺华" w:date="2018-06-11T16:35:00Z">
              <w:r>
                <w:rPr>
                  <w:rFonts w:hint="eastAsia"/>
                  <w:sz w:val="24"/>
                  <w:szCs w:val="24"/>
                </w:rPr>
                <w:t>6</w:t>
              </w:r>
            </w:ins>
          </w:p>
        </w:tc>
      </w:tr>
      <w:tr w:rsidR="00BF119F" w:rsidTr="00BF119F">
        <w:trPr>
          <w:ins w:id="373" w:author="李 玺华" w:date="2018-06-11T16:31:00Z"/>
        </w:trPr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374" w:author="李 玺华" w:date="2018-06-11T16:31:00Z"/>
                <w:sz w:val="24"/>
                <w:szCs w:val="24"/>
              </w:rPr>
            </w:pPr>
            <w:proofErr w:type="gramStart"/>
            <w:ins w:id="375" w:author="李 玺华" w:date="2018-06-11T16:33:00Z">
              <w:r>
                <w:rPr>
                  <w:rFonts w:hint="eastAsia"/>
                  <w:sz w:val="24"/>
                  <w:szCs w:val="24"/>
                </w:rPr>
                <w:t>卖萌</w:t>
              </w:r>
            </w:ins>
            <w:proofErr w:type="gramEnd"/>
          </w:p>
        </w:tc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376" w:author="李 玺华" w:date="2018-06-11T16:31:00Z"/>
                <w:sz w:val="24"/>
                <w:szCs w:val="24"/>
              </w:rPr>
            </w:pPr>
            <w:ins w:id="377" w:author="李 玺华" w:date="2018-06-11T16:35:00Z">
              <w:r>
                <w:rPr>
                  <w:rFonts w:hint="eastAsia"/>
                  <w:sz w:val="24"/>
                  <w:szCs w:val="24"/>
                </w:rPr>
                <w:t>7</w:t>
              </w:r>
            </w:ins>
          </w:p>
        </w:tc>
      </w:tr>
      <w:tr w:rsidR="00BF119F" w:rsidTr="00BF119F">
        <w:trPr>
          <w:ins w:id="378" w:author="李 玺华" w:date="2018-06-11T16:33:00Z"/>
        </w:trPr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379" w:author="李 玺华" w:date="2018-06-11T16:33:00Z"/>
                <w:sz w:val="24"/>
                <w:szCs w:val="24"/>
              </w:rPr>
            </w:pPr>
            <w:ins w:id="380" w:author="李 玺华" w:date="2018-06-11T16:34:00Z">
              <w:r>
                <w:rPr>
                  <w:rFonts w:hint="eastAsia"/>
                  <w:sz w:val="24"/>
                  <w:szCs w:val="24"/>
                </w:rPr>
                <w:t>握手</w:t>
              </w:r>
            </w:ins>
          </w:p>
        </w:tc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381" w:author="李 玺华" w:date="2018-06-11T16:33:00Z"/>
                <w:sz w:val="24"/>
                <w:szCs w:val="24"/>
              </w:rPr>
            </w:pPr>
            <w:ins w:id="382" w:author="李 玺华" w:date="2018-06-11T16:35:00Z">
              <w:r>
                <w:rPr>
                  <w:rFonts w:hint="eastAsia"/>
                  <w:sz w:val="24"/>
                  <w:szCs w:val="24"/>
                </w:rPr>
                <w:t>8</w:t>
              </w:r>
            </w:ins>
          </w:p>
        </w:tc>
      </w:tr>
      <w:tr w:rsidR="00BF119F" w:rsidTr="00BF119F">
        <w:trPr>
          <w:ins w:id="383" w:author="李 玺华" w:date="2018-06-11T16:34:00Z"/>
        </w:trPr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384" w:author="李 玺华" w:date="2018-06-11T16:34:00Z"/>
                <w:sz w:val="24"/>
                <w:szCs w:val="24"/>
              </w:rPr>
            </w:pPr>
            <w:ins w:id="385" w:author="李 玺华" w:date="2018-06-11T16:34:00Z">
              <w:r>
                <w:rPr>
                  <w:rFonts w:hint="eastAsia"/>
                  <w:sz w:val="24"/>
                  <w:szCs w:val="24"/>
                </w:rPr>
                <w:t>飞吻</w:t>
              </w:r>
            </w:ins>
          </w:p>
        </w:tc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386" w:author="李 玺华" w:date="2018-06-11T16:34:00Z"/>
                <w:sz w:val="24"/>
                <w:szCs w:val="24"/>
              </w:rPr>
            </w:pPr>
            <w:ins w:id="387" w:author="李 玺华" w:date="2018-06-11T16:35:00Z">
              <w:r>
                <w:rPr>
                  <w:rFonts w:hint="eastAsia"/>
                  <w:sz w:val="24"/>
                  <w:szCs w:val="24"/>
                </w:rPr>
                <w:t>9</w:t>
              </w:r>
            </w:ins>
          </w:p>
        </w:tc>
      </w:tr>
      <w:tr w:rsidR="00BF119F" w:rsidTr="00BF119F">
        <w:trPr>
          <w:ins w:id="388" w:author="李 玺华" w:date="2018-06-11T16:34:00Z"/>
        </w:trPr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389" w:author="李 玺华" w:date="2018-06-11T16:34:00Z"/>
                <w:sz w:val="24"/>
                <w:szCs w:val="24"/>
              </w:rPr>
            </w:pPr>
            <w:ins w:id="390" w:author="李 玺华" w:date="2018-06-11T16:34:00Z">
              <w:r>
                <w:rPr>
                  <w:rFonts w:hint="eastAsia"/>
                  <w:sz w:val="24"/>
                  <w:szCs w:val="24"/>
                </w:rPr>
                <w:t>摆</w:t>
              </w:r>
              <w:r>
                <w:rPr>
                  <w:rFonts w:hint="eastAsia"/>
                  <w:sz w:val="24"/>
                  <w:szCs w:val="24"/>
                </w:rPr>
                <w:t>post</w:t>
              </w:r>
            </w:ins>
          </w:p>
        </w:tc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391" w:author="李 玺华" w:date="2018-06-11T16:34:00Z"/>
                <w:sz w:val="24"/>
                <w:szCs w:val="24"/>
              </w:rPr>
            </w:pPr>
            <w:ins w:id="392" w:author="李 玺华" w:date="2018-06-11T16:36:00Z">
              <w:r>
                <w:rPr>
                  <w:rFonts w:hint="eastAsia"/>
                  <w:sz w:val="24"/>
                  <w:szCs w:val="24"/>
                </w:rPr>
                <w:t>10</w:t>
              </w:r>
            </w:ins>
          </w:p>
        </w:tc>
      </w:tr>
      <w:tr w:rsidR="00BF119F" w:rsidTr="00BF119F">
        <w:trPr>
          <w:ins w:id="393" w:author="李 玺华" w:date="2018-06-11T16:34:00Z"/>
        </w:trPr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394" w:author="李 玺华" w:date="2018-06-11T16:34:00Z"/>
                <w:sz w:val="24"/>
                <w:szCs w:val="24"/>
              </w:rPr>
            </w:pPr>
            <w:ins w:id="395" w:author="李 玺华" w:date="2018-06-11T16:34:00Z">
              <w:r>
                <w:rPr>
                  <w:rFonts w:hint="eastAsia"/>
                  <w:sz w:val="24"/>
                  <w:szCs w:val="24"/>
                </w:rPr>
                <w:t>欢迎</w:t>
              </w:r>
            </w:ins>
          </w:p>
        </w:tc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396" w:author="李 玺华" w:date="2018-06-11T16:34:00Z"/>
                <w:sz w:val="24"/>
                <w:szCs w:val="24"/>
              </w:rPr>
            </w:pPr>
            <w:ins w:id="397" w:author="李 玺华" w:date="2018-06-11T16:36:00Z">
              <w:r>
                <w:rPr>
                  <w:rFonts w:hint="eastAsia"/>
                  <w:sz w:val="24"/>
                  <w:szCs w:val="24"/>
                </w:rPr>
                <w:t>11</w:t>
              </w:r>
            </w:ins>
          </w:p>
        </w:tc>
      </w:tr>
      <w:tr w:rsidR="00BF119F" w:rsidTr="00BF119F">
        <w:trPr>
          <w:ins w:id="398" w:author="李 玺华" w:date="2018-06-11T16:34:00Z"/>
        </w:trPr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399" w:author="李 玺华" w:date="2018-06-11T16:34:00Z"/>
                <w:sz w:val="24"/>
                <w:szCs w:val="24"/>
              </w:rPr>
            </w:pPr>
            <w:ins w:id="400" w:author="李 玺华" w:date="2018-06-11T16:35:00Z">
              <w:r>
                <w:rPr>
                  <w:rFonts w:hint="eastAsia"/>
                  <w:sz w:val="24"/>
                  <w:szCs w:val="24"/>
                </w:rPr>
                <w:t>拥抱</w:t>
              </w:r>
            </w:ins>
          </w:p>
        </w:tc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401" w:author="李 玺华" w:date="2018-06-11T16:34:00Z"/>
                <w:sz w:val="24"/>
                <w:szCs w:val="24"/>
              </w:rPr>
            </w:pPr>
            <w:ins w:id="402" w:author="李 玺华" w:date="2018-06-11T16:36:00Z">
              <w:r>
                <w:rPr>
                  <w:rFonts w:hint="eastAsia"/>
                  <w:sz w:val="24"/>
                  <w:szCs w:val="24"/>
                </w:rPr>
                <w:t>12</w:t>
              </w:r>
            </w:ins>
          </w:p>
        </w:tc>
      </w:tr>
      <w:tr w:rsidR="00BF119F" w:rsidTr="00BF119F">
        <w:trPr>
          <w:ins w:id="403" w:author="李 玺华" w:date="2018-06-11T16:34:00Z"/>
        </w:trPr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404" w:author="李 玺华" w:date="2018-06-11T16:34:00Z"/>
                <w:sz w:val="24"/>
                <w:szCs w:val="24"/>
              </w:rPr>
            </w:pPr>
            <w:ins w:id="405" w:author="李 玺华" w:date="2018-06-11T16:35:00Z">
              <w:r>
                <w:rPr>
                  <w:rFonts w:hint="eastAsia"/>
                  <w:sz w:val="24"/>
                  <w:szCs w:val="24"/>
                </w:rPr>
                <w:t>得</w:t>
              </w:r>
              <w:proofErr w:type="gramStart"/>
              <w:r>
                <w:rPr>
                  <w:rFonts w:hint="eastAsia"/>
                  <w:sz w:val="24"/>
                  <w:szCs w:val="24"/>
                </w:rPr>
                <w:t>瑟</w:t>
              </w:r>
            </w:ins>
            <w:proofErr w:type="gramEnd"/>
          </w:p>
        </w:tc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406" w:author="李 玺华" w:date="2018-06-11T16:34:00Z"/>
                <w:sz w:val="24"/>
                <w:szCs w:val="24"/>
              </w:rPr>
            </w:pPr>
            <w:ins w:id="407" w:author="李 玺华" w:date="2018-06-11T16:36:00Z">
              <w:r>
                <w:rPr>
                  <w:rFonts w:hint="eastAsia"/>
                  <w:sz w:val="24"/>
                  <w:szCs w:val="24"/>
                </w:rPr>
                <w:t>14</w:t>
              </w:r>
            </w:ins>
          </w:p>
        </w:tc>
      </w:tr>
      <w:tr w:rsidR="00BF119F" w:rsidTr="00BF119F">
        <w:trPr>
          <w:ins w:id="408" w:author="李 玺华" w:date="2018-06-11T16:33:00Z"/>
        </w:trPr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409" w:author="李 玺华" w:date="2018-06-11T16:33:00Z"/>
                <w:sz w:val="24"/>
                <w:szCs w:val="24"/>
              </w:rPr>
            </w:pPr>
            <w:ins w:id="410" w:author="李 玺华" w:date="2018-06-11T16:35:00Z">
              <w:r>
                <w:rPr>
                  <w:rFonts w:hint="eastAsia"/>
                  <w:sz w:val="24"/>
                  <w:szCs w:val="24"/>
                </w:rPr>
                <w:t>摇头</w:t>
              </w:r>
            </w:ins>
          </w:p>
        </w:tc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411" w:author="李 玺华" w:date="2018-06-11T16:33:00Z"/>
                <w:sz w:val="24"/>
                <w:szCs w:val="24"/>
              </w:rPr>
            </w:pPr>
            <w:ins w:id="412" w:author="李 玺华" w:date="2018-06-11T16:36:00Z">
              <w:r>
                <w:rPr>
                  <w:rFonts w:hint="eastAsia"/>
                  <w:sz w:val="24"/>
                  <w:szCs w:val="24"/>
                </w:rPr>
                <w:t>17</w:t>
              </w:r>
            </w:ins>
          </w:p>
        </w:tc>
      </w:tr>
      <w:tr w:rsidR="00BF119F" w:rsidTr="00BF119F">
        <w:trPr>
          <w:ins w:id="413" w:author="李 玺华" w:date="2018-06-11T16:33:00Z"/>
        </w:trPr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414" w:author="李 玺华" w:date="2018-06-11T16:33:00Z"/>
                <w:sz w:val="24"/>
                <w:szCs w:val="24"/>
              </w:rPr>
            </w:pPr>
            <w:proofErr w:type="spellStart"/>
            <w:ins w:id="415" w:author="李 玺华" w:date="2018-06-11T16:35:00Z">
              <w:r>
                <w:rPr>
                  <w:sz w:val="24"/>
                  <w:szCs w:val="24"/>
                </w:rPr>
                <w:t>B</w:t>
              </w:r>
              <w:r>
                <w:rPr>
                  <w:rFonts w:hint="eastAsia"/>
                  <w:sz w:val="24"/>
                  <w:szCs w:val="24"/>
                </w:rPr>
                <w:t>yebye</w:t>
              </w:r>
            </w:ins>
            <w:proofErr w:type="spellEnd"/>
          </w:p>
        </w:tc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416" w:author="李 玺华" w:date="2018-06-11T16:33:00Z"/>
                <w:sz w:val="24"/>
                <w:szCs w:val="24"/>
              </w:rPr>
            </w:pPr>
            <w:ins w:id="417" w:author="李 玺华" w:date="2018-06-11T16:36:00Z">
              <w:r>
                <w:rPr>
                  <w:rFonts w:hint="eastAsia"/>
                  <w:sz w:val="24"/>
                  <w:szCs w:val="24"/>
                </w:rPr>
                <w:t>22</w:t>
              </w:r>
            </w:ins>
          </w:p>
        </w:tc>
      </w:tr>
      <w:tr w:rsidR="00BF119F" w:rsidTr="00BF119F">
        <w:trPr>
          <w:ins w:id="418" w:author="李 玺华" w:date="2018-06-11T16:33:00Z"/>
        </w:trPr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419" w:author="李 玺华" w:date="2018-06-11T16:33:00Z"/>
                <w:sz w:val="24"/>
                <w:szCs w:val="24"/>
              </w:rPr>
            </w:pPr>
          </w:p>
        </w:tc>
        <w:tc>
          <w:tcPr>
            <w:tcW w:w="4261" w:type="dxa"/>
          </w:tcPr>
          <w:p w:rsidR="00BF119F" w:rsidRDefault="00BF119F" w:rsidP="00DF68B1">
            <w:pPr>
              <w:pStyle w:val="a3"/>
              <w:ind w:firstLineChars="0" w:firstLine="0"/>
              <w:rPr>
                <w:ins w:id="420" w:author="李 玺华" w:date="2018-06-11T16:33:00Z"/>
                <w:sz w:val="24"/>
                <w:szCs w:val="24"/>
              </w:rPr>
            </w:pPr>
          </w:p>
        </w:tc>
      </w:tr>
    </w:tbl>
    <w:p w:rsidR="00BF119F" w:rsidRDefault="00BF119F" w:rsidP="00DF68B1">
      <w:pPr>
        <w:pStyle w:val="a3"/>
        <w:ind w:left="420" w:firstLineChars="0" w:firstLine="0"/>
        <w:rPr>
          <w:ins w:id="421" w:author="李 玺华" w:date="2018-06-11T16:31:00Z"/>
          <w:sz w:val="24"/>
          <w:szCs w:val="24"/>
        </w:rPr>
      </w:pPr>
    </w:p>
    <w:p w:rsidR="00BF119F" w:rsidRDefault="00BF119F" w:rsidP="00DF68B1">
      <w:pPr>
        <w:pStyle w:val="a3"/>
        <w:ind w:left="420" w:firstLineChars="0" w:firstLine="0"/>
        <w:rPr>
          <w:sz w:val="24"/>
          <w:szCs w:val="24"/>
        </w:rPr>
      </w:pPr>
    </w:p>
    <w:p w:rsidR="00DF68B1" w:rsidRDefault="00DF68B1" w:rsidP="00DF68B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关机命令处理结果示例：</w:t>
      </w:r>
    </w:p>
    <w:p w:rsidR="00DF68B1" w:rsidRDefault="00DF68B1" w:rsidP="00DF68B1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rFonts w:hint="eastAsia"/>
          <w:sz w:val="24"/>
          <w:szCs w:val="24"/>
        </w:rPr>
        <w:t>{</w:t>
      </w:r>
    </w:p>
    <w:p w:rsidR="00DF68B1" w:rsidRDefault="00DF68B1" w:rsidP="00DF68B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B769A8">
        <w:rPr>
          <w:rFonts w:hint="eastAsia"/>
          <w:sz w:val="24"/>
          <w:szCs w:val="24"/>
        </w:rPr>
        <w:t>"from":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3</w:t>
      </w:r>
      <w:r w:rsidRPr="00B769A8">
        <w:rPr>
          <w:rFonts w:hint="eastAsia"/>
          <w:sz w:val="24"/>
          <w:szCs w:val="24"/>
        </w:rPr>
        <w:t>,</w:t>
      </w:r>
    </w:p>
    <w:p w:rsidR="00DF68B1" w:rsidRDefault="00DF68B1" w:rsidP="00DF68B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"cmd":</w:t>
      </w:r>
      <w:del w:id="422" w:author="李 玺华" w:date="2018-06-08T09:58:00Z">
        <w:r w:rsidDel="00C57A1C">
          <w:rPr>
            <w:rFonts w:hint="eastAsia"/>
            <w:sz w:val="24"/>
            <w:szCs w:val="24"/>
          </w:rPr>
          <w:delText>81</w:delText>
        </w:r>
      </w:del>
      <w:ins w:id="423" w:author="李 玺华" w:date="2018-06-08T09:58:00Z">
        <w:r w:rsidR="00C57A1C">
          <w:rPr>
            <w:rFonts w:hint="eastAsia"/>
            <w:sz w:val="24"/>
            <w:szCs w:val="24"/>
          </w:rPr>
          <w:t>75</w:t>
        </w:r>
      </w:ins>
      <w:r w:rsidRPr="00B769A8">
        <w:rPr>
          <w:rFonts w:hint="eastAsia"/>
          <w:sz w:val="24"/>
          <w:szCs w:val="24"/>
        </w:rPr>
        <w:t>,</w:t>
      </w:r>
    </w:p>
    <w:p w:rsidR="00DF68B1" w:rsidRDefault="00DF68B1" w:rsidP="00DF68B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"subcmd":</w:t>
      </w:r>
      <w:ins w:id="424" w:author="李 玺华" w:date="2018-06-08T09:59:00Z">
        <w:r w:rsidR="00C57A1C">
          <w:rPr>
            <w:rFonts w:hint="eastAsia"/>
            <w:sz w:val="24"/>
            <w:szCs w:val="24"/>
          </w:rPr>
          <w:t>0</w:t>
        </w:r>
      </w:ins>
      <w:del w:id="425" w:author="李 玺华" w:date="2018-06-08T09:59:00Z">
        <w:r w:rsidDel="00C57A1C">
          <w:rPr>
            <w:rFonts w:hint="eastAsia"/>
            <w:sz w:val="24"/>
            <w:szCs w:val="24"/>
          </w:rPr>
          <w:delText>10</w:delText>
        </w:r>
      </w:del>
      <w:r>
        <w:rPr>
          <w:rFonts w:hint="eastAsia"/>
          <w:sz w:val="24"/>
          <w:szCs w:val="24"/>
        </w:rPr>
        <w:t>，</w:t>
      </w:r>
    </w:p>
    <w:p w:rsidR="00DF68B1" w:rsidRDefault="00DF68B1" w:rsidP="00DF68B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"resp":1</w:t>
      </w:r>
    </w:p>
    <w:p w:rsidR="00DF68B1" w:rsidRDefault="00DF68B1" w:rsidP="00DF68B1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rFonts w:hint="eastAsia"/>
          <w:sz w:val="24"/>
          <w:szCs w:val="24"/>
        </w:rPr>
        <w:t>}</w:t>
      </w:r>
    </w:p>
    <w:p w:rsidR="00DF68B1" w:rsidRDefault="00DF68B1" w:rsidP="00DF68B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关机命令</w:t>
      </w:r>
      <w:r w:rsidRPr="00B769A8">
        <w:rPr>
          <w:rFonts w:hint="eastAsia"/>
          <w:sz w:val="24"/>
          <w:szCs w:val="24"/>
        </w:rPr>
        <w:t>处理结果</w:t>
      </w:r>
      <w:r>
        <w:rPr>
          <w:rFonts w:hint="eastAsia"/>
          <w:sz w:val="24"/>
          <w:szCs w:val="24"/>
        </w:rPr>
        <w:t>参数说明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2032"/>
        <w:gridCol w:w="878"/>
        <w:gridCol w:w="2796"/>
      </w:tblGrid>
      <w:tr w:rsidR="00DF68B1" w:rsidTr="00C5676E">
        <w:tc>
          <w:tcPr>
            <w:tcW w:w="2032" w:type="dxa"/>
          </w:tcPr>
          <w:p w:rsidR="00DF68B1" w:rsidRPr="008D4948" w:rsidRDefault="00DF68B1" w:rsidP="00C5676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878" w:type="dxa"/>
          </w:tcPr>
          <w:p w:rsidR="00DF68B1" w:rsidRPr="008D4948" w:rsidRDefault="00DF68B1" w:rsidP="00C5676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796" w:type="dxa"/>
          </w:tcPr>
          <w:p w:rsidR="00DF68B1" w:rsidRPr="008D4948" w:rsidRDefault="00DF68B1" w:rsidP="00C5676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DF68B1" w:rsidTr="00C5676E">
        <w:tc>
          <w:tcPr>
            <w:tcW w:w="2032" w:type="dxa"/>
          </w:tcPr>
          <w:p w:rsidR="00DF68B1" w:rsidRDefault="00DF68B1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878" w:type="dxa"/>
          </w:tcPr>
          <w:p w:rsidR="00DF68B1" w:rsidRDefault="00DF68B1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DF68B1" w:rsidRDefault="00DF68B1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固定为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DF68B1" w:rsidTr="00C5676E">
        <w:tc>
          <w:tcPr>
            <w:tcW w:w="2032" w:type="dxa"/>
          </w:tcPr>
          <w:p w:rsidR="00DF68B1" w:rsidRDefault="00DF68B1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cmd</w:t>
            </w:r>
            <w:proofErr w:type="spellEnd"/>
          </w:p>
        </w:tc>
        <w:tc>
          <w:tcPr>
            <w:tcW w:w="878" w:type="dxa"/>
          </w:tcPr>
          <w:p w:rsidR="00DF68B1" w:rsidRDefault="00DF68B1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DF68B1" w:rsidRDefault="00DF68B1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关机命令</w:t>
            </w:r>
            <w:del w:id="426" w:author="李 玺华" w:date="2018-06-08T09:58:00Z">
              <w:r w:rsidDel="00C57A1C">
                <w:rPr>
                  <w:rFonts w:hint="eastAsia"/>
                  <w:sz w:val="24"/>
                  <w:szCs w:val="24"/>
                </w:rPr>
                <w:delText>81</w:delText>
              </w:r>
            </w:del>
            <w:ins w:id="427" w:author="李 玺华" w:date="2018-06-08T09:58:00Z">
              <w:r w:rsidR="00C57A1C">
                <w:rPr>
                  <w:rFonts w:hint="eastAsia"/>
                  <w:sz w:val="24"/>
                  <w:szCs w:val="24"/>
                </w:rPr>
                <w:t>75</w:t>
              </w:r>
            </w:ins>
          </w:p>
        </w:tc>
      </w:tr>
      <w:tr w:rsidR="00DF68B1" w:rsidTr="00C5676E">
        <w:tc>
          <w:tcPr>
            <w:tcW w:w="2032" w:type="dxa"/>
          </w:tcPr>
          <w:p w:rsidR="00DF68B1" w:rsidRDefault="00DF68B1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subcmd</w:t>
            </w:r>
            <w:proofErr w:type="spellEnd"/>
          </w:p>
        </w:tc>
        <w:tc>
          <w:tcPr>
            <w:tcW w:w="878" w:type="dxa"/>
          </w:tcPr>
          <w:p w:rsidR="00DF68B1" w:rsidRDefault="00DF68B1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DF68B1" w:rsidRDefault="00DF68B1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del w:id="428" w:author="李 玺华" w:date="2018-06-08T09:58:00Z">
              <w:r w:rsidDel="00C5676E">
                <w:rPr>
                  <w:rFonts w:hint="eastAsia"/>
                  <w:sz w:val="24"/>
                  <w:szCs w:val="24"/>
                </w:rPr>
                <w:delText>10</w:delText>
              </w:r>
            </w:del>
            <w:ins w:id="429" w:author="李 玺华" w:date="2018-06-08T09:58:00Z">
              <w:r w:rsidR="00C5676E">
                <w:rPr>
                  <w:rFonts w:hint="eastAsia"/>
                  <w:sz w:val="24"/>
                  <w:szCs w:val="24"/>
                </w:rPr>
                <w:t>0</w:t>
              </w:r>
            </w:ins>
            <w:r>
              <w:rPr>
                <w:rFonts w:hint="eastAsia"/>
                <w:sz w:val="24"/>
                <w:szCs w:val="24"/>
              </w:rPr>
              <w:t>，无意义，保留</w:t>
            </w:r>
          </w:p>
        </w:tc>
      </w:tr>
      <w:tr w:rsidR="00DF68B1" w:rsidTr="00C5676E">
        <w:tc>
          <w:tcPr>
            <w:tcW w:w="2032" w:type="dxa"/>
          </w:tcPr>
          <w:p w:rsidR="00DF68B1" w:rsidRDefault="00DF68B1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resp</w:t>
            </w:r>
          </w:p>
        </w:tc>
        <w:tc>
          <w:tcPr>
            <w:tcW w:w="878" w:type="dxa"/>
          </w:tcPr>
          <w:p w:rsidR="00DF68B1" w:rsidRDefault="00DF68B1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DF68B1" w:rsidRDefault="00DF68B1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0D406C">
              <w:rPr>
                <w:rFonts w:hint="eastAsia"/>
                <w:sz w:val="24"/>
                <w:szCs w:val="24"/>
              </w:rPr>
              <w:t>表示接受状态命令</w:t>
            </w:r>
            <w:r>
              <w:rPr>
                <w:rFonts w:hint="eastAsia"/>
                <w:sz w:val="24"/>
                <w:szCs w:val="24"/>
              </w:rPr>
              <w:t>，</w:t>
            </w:r>
          </w:p>
          <w:p w:rsidR="00DF68B1" w:rsidRDefault="00DF68B1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表示拒绝</w:t>
            </w:r>
            <w:r w:rsidR="000D406C">
              <w:rPr>
                <w:rFonts w:hint="eastAsia"/>
                <w:sz w:val="24"/>
                <w:szCs w:val="24"/>
              </w:rPr>
              <w:t>状态</w:t>
            </w:r>
          </w:p>
        </w:tc>
      </w:tr>
    </w:tbl>
    <w:p w:rsidR="00DF68B1" w:rsidRPr="001229AE" w:rsidRDefault="00DF68B1" w:rsidP="00DF68B1">
      <w:pPr>
        <w:pStyle w:val="a3"/>
        <w:ind w:left="420" w:firstLineChars="0" w:firstLine="0"/>
        <w:rPr>
          <w:sz w:val="24"/>
          <w:szCs w:val="24"/>
        </w:rPr>
      </w:pPr>
    </w:p>
    <w:p w:rsidR="00DF68B1" w:rsidRPr="009A4020" w:rsidRDefault="00DF68B1" w:rsidP="00DF68B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 w:rsidRPr="009A4020">
        <w:rPr>
          <w:rFonts w:hint="eastAsia"/>
          <w:sz w:val="24"/>
          <w:szCs w:val="24"/>
        </w:rPr>
        <w:t>语言例程：</w:t>
      </w:r>
    </w:p>
    <w:p w:rsidR="00DF68B1" w:rsidRPr="009A4020" w:rsidRDefault="00DF68B1" w:rsidP="00DF68B1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>const char *req</w:t>
      </w:r>
      <w:proofErr w:type="gramStart"/>
      <w:r w:rsidRPr="009A4020">
        <w:rPr>
          <w:rFonts w:ascii="Arial" w:hAnsi="Arial" w:cs="Arial"/>
        </w:rPr>
        <w:t>=”{</w:t>
      </w:r>
      <w:proofErr w:type="gramEnd"/>
      <w:r w:rsidRPr="009A4020">
        <w:rPr>
          <w:rFonts w:ascii="Arial" w:hAnsi="Arial" w:cs="Arial"/>
        </w:rPr>
        <w:t>\"from\":1,\"action\": 1}”;</w:t>
      </w:r>
    </w:p>
    <w:p w:rsidR="00DF68B1" w:rsidRDefault="00DF68B1" w:rsidP="00DF68B1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 xml:space="preserve">char </w:t>
      </w:r>
      <w:proofErr w:type="gramStart"/>
      <w:r w:rsidRPr="009A4020">
        <w:rPr>
          <w:rFonts w:ascii="Arial" w:hAnsi="Arial" w:cs="Arial"/>
        </w:rPr>
        <w:t>buff[</w:t>
      </w:r>
      <w:proofErr w:type="gramEnd"/>
      <w:r w:rsidRPr="009A4020">
        <w:rPr>
          <w:rFonts w:ascii="Arial" w:hAnsi="Arial" w:cs="Arial"/>
        </w:rPr>
        <w:t>1024];</w:t>
      </w:r>
    </w:p>
    <w:p w:rsidR="00F36C16" w:rsidRDefault="00F36C16" w:rsidP="00DF68B1">
      <w:pPr>
        <w:pStyle w:val="a3"/>
        <w:ind w:left="420" w:firstLineChars="0" w:firstLine="0"/>
        <w:rPr>
          <w:rFonts w:ascii="Arial" w:hAnsi="Arial" w:cs="Arial"/>
        </w:rPr>
      </w:pPr>
    </w:p>
    <w:p w:rsidR="00DF68B1" w:rsidRPr="009A4020" w:rsidRDefault="00DF68B1" w:rsidP="00DF68B1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 xml:space="preserve">SOCKET </w:t>
      </w:r>
      <w:proofErr w:type="spellStart"/>
      <w:r w:rsidRPr="009A4020">
        <w:rPr>
          <w:rFonts w:ascii="Arial" w:hAnsi="Arial" w:cs="Arial"/>
        </w:rPr>
        <w:t>client_socket</w:t>
      </w:r>
      <w:proofErr w:type="spellEnd"/>
      <w:r w:rsidRPr="009A4020">
        <w:rPr>
          <w:rFonts w:ascii="Arial" w:hAnsi="Arial" w:cs="Arial"/>
        </w:rPr>
        <w:t xml:space="preserve"> = </w:t>
      </w:r>
      <w:proofErr w:type="gramStart"/>
      <w:r w:rsidRPr="009A4020">
        <w:rPr>
          <w:rFonts w:ascii="Arial" w:hAnsi="Arial" w:cs="Arial"/>
        </w:rPr>
        <w:t>socket(</w:t>
      </w:r>
      <w:proofErr w:type="gramEnd"/>
      <w:r w:rsidRPr="009A4020">
        <w:rPr>
          <w:rFonts w:ascii="Arial" w:hAnsi="Arial" w:cs="Arial"/>
        </w:rPr>
        <w:t>AF_INET, SOCK_STREAM, IPPROTO_TCP);</w:t>
      </w:r>
    </w:p>
    <w:p w:rsidR="00DF68B1" w:rsidRPr="009A4020" w:rsidRDefault="00DF68B1" w:rsidP="00DF68B1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 xml:space="preserve">struct </w:t>
      </w:r>
      <w:proofErr w:type="spellStart"/>
      <w:r w:rsidRPr="009A4020">
        <w:rPr>
          <w:rFonts w:ascii="Arial" w:hAnsi="Arial" w:cs="Arial"/>
        </w:rPr>
        <w:t>sockaddr_in</w:t>
      </w:r>
      <w:proofErr w:type="spellEnd"/>
      <w:r w:rsidRPr="009A4020">
        <w:rPr>
          <w:rFonts w:ascii="Arial" w:hAnsi="Arial" w:cs="Arial"/>
        </w:rPr>
        <w:t xml:space="preserve"> </w:t>
      </w:r>
      <w:proofErr w:type="spellStart"/>
      <w:r w:rsidRPr="009A4020">
        <w:rPr>
          <w:rFonts w:ascii="Arial" w:hAnsi="Arial" w:cs="Arial"/>
        </w:rPr>
        <w:t>serAddrsound</w:t>
      </w:r>
      <w:proofErr w:type="spellEnd"/>
      <w:r w:rsidRPr="009A4020">
        <w:rPr>
          <w:rFonts w:ascii="Arial" w:hAnsi="Arial" w:cs="Arial"/>
        </w:rPr>
        <w:t xml:space="preserve">;  </w:t>
      </w:r>
    </w:p>
    <w:p w:rsidR="00DF68B1" w:rsidRPr="009A4020" w:rsidRDefault="00DF68B1" w:rsidP="00DF68B1">
      <w:pPr>
        <w:pStyle w:val="a3"/>
        <w:ind w:left="420" w:firstLineChars="0" w:firstLine="0"/>
        <w:rPr>
          <w:rFonts w:ascii="Arial" w:hAnsi="Arial" w:cs="Arial"/>
        </w:rPr>
      </w:pPr>
      <w:proofErr w:type="spellStart"/>
      <w:r w:rsidRPr="009A4020">
        <w:rPr>
          <w:rFonts w:ascii="Arial" w:hAnsi="Arial" w:cs="Arial"/>
        </w:rPr>
        <w:t>serAddrsound.sin_family</w:t>
      </w:r>
      <w:proofErr w:type="spellEnd"/>
      <w:r w:rsidRPr="009A4020">
        <w:rPr>
          <w:rFonts w:ascii="Arial" w:hAnsi="Arial" w:cs="Arial"/>
        </w:rPr>
        <w:t xml:space="preserve"> = AF_INET;  </w:t>
      </w:r>
    </w:p>
    <w:p w:rsidR="00DF68B1" w:rsidRPr="009A4020" w:rsidRDefault="00DF68B1" w:rsidP="00DF68B1">
      <w:pPr>
        <w:pStyle w:val="a3"/>
        <w:ind w:left="420" w:firstLineChars="0" w:firstLine="0"/>
        <w:rPr>
          <w:rFonts w:ascii="Arial" w:hAnsi="Arial" w:cs="Arial"/>
        </w:rPr>
      </w:pPr>
      <w:proofErr w:type="spellStart"/>
      <w:r w:rsidRPr="009A4020">
        <w:rPr>
          <w:rFonts w:ascii="Arial" w:hAnsi="Arial" w:cs="Arial"/>
        </w:rPr>
        <w:t>serAddrsound.sin_port</w:t>
      </w:r>
      <w:proofErr w:type="spellEnd"/>
      <w:r w:rsidRPr="009A4020">
        <w:rPr>
          <w:rFonts w:ascii="Arial" w:hAnsi="Arial" w:cs="Arial"/>
        </w:rPr>
        <w:t xml:space="preserve"> = </w:t>
      </w:r>
      <w:proofErr w:type="spellStart"/>
      <w:proofErr w:type="gramStart"/>
      <w:r w:rsidRPr="009A4020">
        <w:rPr>
          <w:rFonts w:ascii="Arial" w:hAnsi="Arial" w:cs="Arial"/>
        </w:rPr>
        <w:t>htons</w:t>
      </w:r>
      <w:proofErr w:type="spellEnd"/>
      <w:r w:rsidRPr="009A4020">
        <w:rPr>
          <w:rFonts w:ascii="Arial" w:hAnsi="Arial" w:cs="Arial"/>
        </w:rPr>
        <w:t>(</w:t>
      </w:r>
      <w:proofErr w:type="gramEnd"/>
      <w:r w:rsidRPr="009A4020">
        <w:rPr>
          <w:rFonts w:ascii="Arial" w:hAnsi="Arial" w:cs="Arial"/>
        </w:rPr>
        <w:t xml:space="preserve">7050);  </w:t>
      </w:r>
    </w:p>
    <w:p w:rsidR="00DF68B1" w:rsidRPr="009A4020" w:rsidRDefault="00DF68B1" w:rsidP="00DF68B1">
      <w:pPr>
        <w:pStyle w:val="a3"/>
        <w:ind w:left="420" w:firstLineChars="0" w:firstLine="0"/>
        <w:rPr>
          <w:rFonts w:ascii="Arial" w:hAnsi="Arial" w:cs="Arial"/>
        </w:rPr>
      </w:pPr>
      <w:proofErr w:type="spellStart"/>
      <w:r w:rsidRPr="009A4020">
        <w:rPr>
          <w:rFonts w:ascii="Arial" w:hAnsi="Arial" w:cs="Arial"/>
        </w:rPr>
        <w:t>serAddrsound.sin_addr.S_un.S_addr</w:t>
      </w:r>
      <w:proofErr w:type="spellEnd"/>
      <w:r w:rsidRPr="009A4020">
        <w:rPr>
          <w:rFonts w:ascii="Arial" w:hAnsi="Arial" w:cs="Arial"/>
        </w:rPr>
        <w:t xml:space="preserve"> = </w:t>
      </w:r>
      <w:proofErr w:type="spellStart"/>
      <w:r w:rsidRPr="009A4020">
        <w:rPr>
          <w:rFonts w:ascii="Arial" w:hAnsi="Arial" w:cs="Arial"/>
        </w:rPr>
        <w:t>inet_addr</w:t>
      </w:r>
      <w:proofErr w:type="spellEnd"/>
      <w:r w:rsidRPr="009A4020">
        <w:rPr>
          <w:rFonts w:ascii="Arial" w:hAnsi="Arial" w:cs="Arial"/>
        </w:rPr>
        <w:t>("127.0.0.1")//</w:t>
      </w:r>
      <w:r w:rsidRPr="009A4020">
        <w:rPr>
          <w:rFonts w:ascii="Arial" w:cs="Arial"/>
        </w:rPr>
        <w:t>填写机器人平板</w:t>
      </w:r>
      <w:r w:rsidRPr="009A4020">
        <w:rPr>
          <w:rFonts w:ascii="Arial" w:hAnsi="Arial" w:cs="Arial"/>
        </w:rPr>
        <w:t>IP</w:t>
      </w:r>
    </w:p>
    <w:p w:rsidR="00DF68B1" w:rsidRPr="009A4020" w:rsidRDefault="00DF68B1" w:rsidP="00DF68B1">
      <w:pPr>
        <w:pStyle w:val="a3"/>
        <w:ind w:left="420" w:firstLineChars="0" w:firstLine="0"/>
        <w:rPr>
          <w:rFonts w:ascii="Arial" w:hAnsi="Arial" w:cs="Arial"/>
        </w:rPr>
      </w:pPr>
      <w:proofErr w:type="spellStart"/>
      <w:r w:rsidRPr="009A4020">
        <w:rPr>
          <w:rFonts w:ascii="Arial" w:hAnsi="Arial" w:cs="Arial"/>
        </w:rPr>
        <w:t>client_socket</w:t>
      </w:r>
      <w:proofErr w:type="spellEnd"/>
      <w:r w:rsidRPr="009A4020">
        <w:rPr>
          <w:rFonts w:ascii="Arial" w:hAnsi="Arial" w:cs="Arial"/>
        </w:rPr>
        <w:t xml:space="preserve"> = </w:t>
      </w:r>
      <w:proofErr w:type="gramStart"/>
      <w:r w:rsidRPr="009A4020">
        <w:rPr>
          <w:rFonts w:ascii="Arial" w:hAnsi="Arial" w:cs="Arial"/>
        </w:rPr>
        <w:t>socket(</w:t>
      </w:r>
      <w:proofErr w:type="gramEnd"/>
      <w:r w:rsidRPr="009A4020">
        <w:rPr>
          <w:rFonts w:ascii="Arial" w:hAnsi="Arial" w:cs="Arial"/>
        </w:rPr>
        <w:t xml:space="preserve">AF_INET, SOCK_STREAM, IPPROTO_TCP); </w:t>
      </w:r>
    </w:p>
    <w:p w:rsidR="00DF68B1" w:rsidRPr="009A4020" w:rsidRDefault="00DF68B1" w:rsidP="00DF68B1">
      <w:pPr>
        <w:pStyle w:val="a3"/>
        <w:ind w:left="420" w:firstLineChars="0" w:firstLine="0"/>
        <w:rPr>
          <w:rFonts w:ascii="Arial" w:hAnsi="Arial" w:cs="Arial"/>
        </w:rPr>
      </w:pPr>
      <w:proofErr w:type="gramStart"/>
      <w:r w:rsidRPr="009A4020">
        <w:rPr>
          <w:rFonts w:ascii="Arial" w:hAnsi="Arial" w:cs="Arial"/>
        </w:rPr>
        <w:t>connect(</w:t>
      </w:r>
      <w:proofErr w:type="spellStart"/>
      <w:proofErr w:type="gramEnd"/>
      <w:r w:rsidRPr="009A4020">
        <w:rPr>
          <w:rFonts w:ascii="Arial" w:hAnsi="Arial" w:cs="Arial"/>
        </w:rPr>
        <w:t>client_socket</w:t>
      </w:r>
      <w:proofErr w:type="spellEnd"/>
      <w:r w:rsidRPr="009A4020">
        <w:rPr>
          <w:rFonts w:ascii="Arial" w:hAnsi="Arial" w:cs="Arial"/>
        </w:rPr>
        <w:t xml:space="preserve">, (struct </w:t>
      </w:r>
      <w:proofErr w:type="spellStart"/>
      <w:r w:rsidRPr="009A4020">
        <w:rPr>
          <w:rFonts w:ascii="Arial" w:hAnsi="Arial" w:cs="Arial"/>
        </w:rPr>
        <w:t>sockaddr</w:t>
      </w:r>
      <w:proofErr w:type="spellEnd"/>
      <w:r w:rsidRPr="009A4020">
        <w:rPr>
          <w:rFonts w:ascii="Arial" w:hAnsi="Arial" w:cs="Arial"/>
        </w:rPr>
        <w:t xml:space="preserve"> *)&amp;</w:t>
      </w:r>
      <w:proofErr w:type="spellStart"/>
      <w:r w:rsidRPr="009A4020">
        <w:rPr>
          <w:rFonts w:ascii="Arial" w:hAnsi="Arial" w:cs="Arial"/>
        </w:rPr>
        <w:t>serAddrsound</w:t>
      </w:r>
      <w:proofErr w:type="spellEnd"/>
      <w:r w:rsidRPr="009A4020">
        <w:rPr>
          <w:rFonts w:ascii="Arial" w:hAnsi="Arial" w:cs="Arial"/>
        </w:rPr>
        <w:t xml:space="preserve">, </w:t>
      </w:r>
      <w:proofErr w:type="spellStart"/>
      <w:r w:rsidRPr="009A4020">
        <w:rPr>
          <w:rFonts w:ascii="Arial" w:hAnsi="Arial" w:cs="Arial"/>
        </w:rPr>
        <w:t>sizeof</w:t>
      </w:r>
      <w:proofErr w:type="spellEnd"/>
      <w:r w:rsidRPr="009A4020">
        <w:rPr>
          <w:rFonts w:ascii="Arial" w:hAnsi="Arial" w:cs="Arial"/>
        </w:rPr>
        <w:t>(</w:t>
      </w:r>
      <w:proofErr w:type="spellStart"/>
      <w:r w:rsidRPr="009A4020">
        <w:rPr>
          <w:rFonts w:ascii="Arial" w:hAnsi="Arial" w:cs="Arial"/>
        </w:rPr>
        <w:t>serAddrsound</w:t>
      </w:r>
      <w:proofErr w:type="spellEnd"/>
      <w:r w:rsidRPr="009A4020">
        <w:rPr>
          <w:rFonts w:ascii="Arial" w:hAnsi="Arial" w:cs="Arial"/>
        </w:rPr>
        <w:t>));</w:t>
      </w:r>
    </w:p>
    <w:p w:rsidR="00DF68B1" w:rsidRPr="009A4020" w:rsidRDefault="00DF68B1" w:rsidP="00DF68B1">
      <w:pPr>
        <w:pStyle w:val="a3"/>
        <w:ind w:left="420" w:firstLineChars="0" w:firstLine="0"/>
        <w:rPr>
          <w:rFonts w:ascii="Arial" w:hAnsi="Arial" w:cs="Arial"/>
        </w:rPr>
      </w:pPr>
    </w:p>
    <w:p w:rsidR="00DF68B1" w:rsidRPr="009A4020" w:rsidRDefault="00DF68B1" w:rsidP="00DF68B1">
      <w:pPr>
        <w:pStyle w:val="a3"/>
        <w:ind w:left="420" w:firstLineChars="0" w:firstLine="0"/>
        <w:rPr>
          <w:rFonts w:ascii="Arial" w:hAnsi="Arial" w:cs="Arial"/>
        </w:rPr>
      </w:pPr>
      <w:proofErr w:type="gramStart"/>
      <w:r w:rsidRPr="009A4020">
        <w:rPr>
          <w:rFonts w:ascii="Arial" w:hAnsi="Arial" w:cs="Arial"/>
        </w:rPr>
        <w:t>send(</w:t>
      </w:r>
      <w:proofErr w:type="spellStart"/>
      <w:proofErr w:type="gramEnd"/>
      <w:r w:rsidRPr="009A4020">
        <w:rPr>
          <w:rFonts w:ascii="Arial" w:hAnsi="Arial" w:cs="Arial"/>
        </w:rPr>
        <w:t>client_socket</w:t>
      </w:r>
      <w:proofErr w:type="spellEnd"/>
      <w:r w:rsidRPr="009A4020">
        <w:rPr>
          <w:rFonts w:ascii="Arial" w:hAnsi="Arial" w:cs="Arial"/>
        </w:rPr>
        <w:t xml:space="preserve">, </w:t>
      </w:r>
      <w:proofErr w:type="spellStart"/>
      <w:r w:rsidRPr="009A4020">
        <w:rPr>
          <w:rFonts w:ascii="Arial" w:hAnsi="Arial" w:cs="Arial"/>
        </w:rPr>
        <w:t>req,strlen</w:t>
      </w:r>
      <w:proofErr w:type="spellEnd"/>
      <w:r w:rsidRPr="009A4020">
        <w:rPr>
          <w:rFonts w:ascii="Arial" w:hAnsi="Arial" w:cs="Arial"/>
        </w:rPr>
        <w:t>(req) , 0);</w:t>
      </w:r>
    </w:p>
    <w:p w:rsidR="00DF68B1" w:rsidRPr="009A4020" w:rsidRDefault="00DF68B1" w:rsidP="00DF68B1">
      <w:pPr>
        <w:pStyle w:val="a3"/>
        <w:ind w:left="420" w:firstLineChars="0" w:firstLine="0"/>
        <w:rPr>
          <w:rFonts w:ascii="Arial" w:hAnsi="Arial" w:cs="Arial"/>
        </w:rPr>
      </w:pPr>
      <w:proofErr w:type="spellStart"/>
      <w:r w:rsidRPr="009A4020">
        <w:rPr>
          <w:rFonts w:ascii="Arial" w:hAnsi="Arial" w:cs="Arial"/>
        </w:rPr>
        <w:t>recv</w:t>
      </w:r>
      <w:proofErr w:type="spellEnd"/>
      <w:r w:rsidRPr="009A4020">
        <w:rPr>
          <w:rFonts w:ascii="Arial" w:hAnsi="Arial" w:cs="Arial"/>
        </w:rPr>
        <w:t>(</w:t>
      </w:r>
      <w:proofErr w:type="spellStart"/>
      <w:r w:rsidRPr="009A4020">
        <w:rPr>
          <w:rFonts w:ascii="Arial" w:hAnsi="Arial" w:cs="Arial"/>
        </w:rPr>
        <w:t>client_socket</w:t>
      </w:r>
      <w:proofErr w:type="spellEnd"/>
      <w:r w:rsidRPr="009A4020">
        <w:rPr>
          <w:rFonts w:ascii="Arial" w:hAnsi="Arial" w:cs="Arial"/>
        </w:rPr>
        <w:t xml:space="preserve"> ,buff,1024,0);</w:t>
      </w:r>
      <w:r w:rsidRPr="009A4020">
        <w:rPr>
          <w:rFonts w:ascii="Arial" w:hAnsi="Arial" w:cs="Arial"/>
          <w:sz w:val="18"/>
          <w:szCs w:val="18"/>
        </w:rPr>
        <w:t>//</w:t>
      </w:r>
      <w:r w:rsidRPr="009A4020">
        <w:rPr>
          <w:rFonts w:ascii="Arial" w:cs="Arial"/>
          <w:sz w:val="18"/>
          <w:szCs w:val="18"/>
        </w:rPr>
        <w:t>接受确认</w:t>
      </w:r>
    </w:p>
    <w:p w:rsidR="00DF68B1" w:rsidRPr="009A4020" w:rsidRDefault="00DF68B1" w:rsidP="00DF68B1">
      <w:pPr>
        <w:pStyle w:val="a3"/>
        <w:ind w:left="420" w:firstLineChars="0" w:firstLine="0"/>
        <w:rPr>
          <w:rFonts w:ascii="Arial" w:hAnsi="Arial" w:cs="Arial"/>
        </w:rPr>
      </w:pPr>
    </w:p>
    <w:p w:rsidR="00DF68B1" w:rsidRPr="009A4020" w:rsidRDefault="00DF68B1" w:rsidP="00DF68B1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>const char *n1=</w:t>
      </w:r>
      <w:proofErr w:type="gramStart"/>
      <w:r w:rsidRPr="009A4020">
        <w:rPr>
          <w:rFonts w:ascii="Arial" w:hAnsi="Arial" w:cs="Arial"/>
        </w:rPr>
        <w:t>”</w:t>
      </w:r>
      <w:proofErr w:type="gramEnd"/>
      <w:r w:rsidRPr="009A4020">
        <w:rPr>
          <w:rFonts w:ascii="Arial" w:hAnsi="Arial" w:cs="Arial"/>
        </w:rPr>
        <w:t>{\"from\": 1,\"</w:t>
      </w:r>
      <w:proofErr w:type="spellStart"/>
      <w:r w:rsidRPr="009A4020">
        <w:rPr>
          <w:rFonts w:ascii="Arial" w:hAnsi="Arial" w:cs="Arial"/>
        </w:rPr>
        <w:t>cmd</w:t>
      </w:r>
      <w:proofErr w:type="spellEnd"/>
      <w:r w:rsidRPr="009A4020">
        <w:rPr>
          <w:rFonts w:ascii="Arial" w:hAnsi="Arial" w:cs="Arial"/>
        </w:rPr>
        <w:t>\":</w:t>
      </w:r>
      <w:del w:id="430" w:author="李 玺华" w:date="2018-06-08T09:59:00Z">
        <w:r w:rsidR="001E5D1A" w:rsidDel="00C57A1C">
          <w:rPr>
            <w:rFonts w:ascii="Arial" w:hAnsi="Arial" w:cs="Arial" w:hint="eastAsia"/>
          </w:rPr>
          <w:delText>81</w:delText>
        </w:r>
      </w:del>
      <w:ins w:id="431" w:author="李 玺华" w:date="2018-06-08T09:59:00Z">
        <w:r w:rsidR="00C57A1C">
          <w:rPr>
            <w:rFonts w:ascii="Arial" w:hAnsi="Arial" w:cs="Arial" w:hint="eastAsia"/>
          </w:rPr>
          <w:t>75</w:t>
        </w:r>
      </w:ins>
      <w:r w:rsidRPr="009A4020">
        <w:rPr>
          <w:rFonts w:ascii="Arial" w:hAnsi="Arial" w:cs="Arial"/>
        </w:rPr>
        <w:t>,\"</w:t>
      </w:r>
      <w:proofErr w:type="spellStart"/>
      <w:r w:rsidRPr="009A4020">
        <w:rPr>
          <w:rFonts w:ascii="Arial" w:hAnsi="Arial" w:cs="Arial"/>
        </w:rPr>
        <w:t>subcmd</w:t>
      </w:r>
      <w:proofErr w:type="spellEnd"/>
      <w:r w:rsidRPr="009A4020">
        <w:rPr>
          <w:rFonts w:ascii="Arial" w:hAnsi="Arial" w:cs="Arial"/>
        </w:rPr>
        <w:t>\":</w:t>
      </w:r>
      <w:ins w:id="432" w:author="李 玺华" w:date="2018-06-08T09:59:00Z">
        <w:r w:rsidR="00C57A1C">
          <w:rPr>
            <w:rFonts w:ascii="Arial" w:hAnsi="Arial" w:cs="Arial" w:hint="eastAsia"/>
          </w:rPr>
          <w:t>0</w:t>
        </w:r>
      </w:ins>
      <w:del w:id="433" w:author="李 玺华" w:date="2018-06-08T09:59:00Z">
        <w:r w:rsidRPr="009A4020" w:rsidDel="00C57A1C">
          <w:rPr>
            <w:rFonts w:ascii="Arial" w:hAnsi="Arial" w:cs="Arial"/>
          </w:rPr>
          <w:delText>1</w:delText>
        </w:r>
        <w:r w:rsidR="001E5D1A" w:rsidDel="00C57A1C">
          <w:rPr>
            <w:rFonts w:ascii="Arial" w:hAnsi="Arial" w:cs="Arial" w:hint="eastAsia"/>
          </w:rPr>
          <w:delText>0</w:delText>
        </w:r>
      </w:del>
      <w:r w:rsidRPr="009A4020">
        <w:rPr>
          <w:rFonts w:ascii="Arial" w:hAnsi="Arial" w:cs="Arial"/>
        </w:rPr>
        <w:t>};</w:t>
      </w:r>
      <w:r w:rsidRPr="009A4020">
        <w:rPr>
          <w:rFonts w:ascii="Arial" w:hAnsi="Arial" w:cs="Arial"/>
          <w:sz w:val="18"/>
          <w:szCs w:val="18"/>
        </w:rPr>
        <w:t>//</w:t>
      </w:r>
      <w:r w:rsidR="001E5D1A">
        <w:rPr>
          <w:rFonts w:ascii="Arial" w:cs="Arial" w:hint="eastAsia"/>
          <w:sz w:val="18"/>
          <w:szCs w:val="18"/>
        </w:rPr>
        <w:t>关闭机器人</w:t>
      </w:r>
    </w:p>
    <w:p w:rsidR="00DF68B1" w:rsidRPr="009A4020" w:rsidRDefault="00DF68B1" w:rsidP="00DF68B1">
      <w:pPr>
        <w:pStyle w:val="a3"/>
        <w:ind w:left="420" w:firstLineChars="0" w:firstLine="0"/>
        <w:rPr>
          <w:rFonts w:ascii="Arial" w:hAnsi="Arial" w:cs="Arial"/>
        </w:rPr>
      </w:pPr>
      <w:proofErr w:type="gramStart"/>
      <w:r w:rsidRPr="009A4020">
        <w:rPr>
          <w:rFonts w:ascii="Arial" w:hAnsi="Arial" w:cs="Arial"/>
        </w:rPr>
        <w:t>send(</w:t>
      </w:r>
      <w:proofErr w:type="spellStart"/>
      <w:proofErr w:type="gramEnd"/>
      <w:r w:rsidRPr="009A4020">
        <w:rPr>
          <w:rFonts w:ascii="Arial" w:hAnsi="Arial" w:cs="Arial"/>
        </w:rPr>
        <w:t>client_socket</w:t>
      </w:r>
      <w:proofErr w:type="spellEnd"/>
      <w:r w:rsidRPr="009A4020">
        <w:rPr>
          <w:rFonts w:ascii="Arial" w:hAnsi="Arial" w:cs="Arial"/>
        </w:rPr>
        <w:t>, n1,strlen(n1) , 0);</w:t>
      </w:r>
    </w:p>
    <w:p w:rsidR="00DF68B1" w:rsidRPr="009A4020" w:rsidRDefault="00DF68B1" w:rsidP="00DF68B1">
      <w:pPr>
        <w:pStyle w:val="a3"/>
        <w:ind w:left="420" w:firstLineChars="0" w:firstLine="0"/>
        <w:rPr>
          <w:rFonts w:ascii="Arial" w:hAnsi="Arial" w:cs="Arial"/>
          <w:sz w:val="18"/>
          <w:szCs w:val="18"/>
        </w:rPr>
      </w:pPr>
      <w:proofErr w:type="spellStart"/>
      <w:r w:rsidRPr="009A4020">
        <w:rPr>
          <w:rFonts w:ascii="Arial" w:hAnsi="Arial" w:cs="Arial"/>
        </w:rPr>
        <w:t>recv</w:t>
      </w:r>
      <w:proofErr w:type="spellEnd"/>
      <w:r w:rsidRPr="009A4020">
        <w:rPr>
          <w:rFonts w:ascii="Arial" w:hAnsi="Arial" w:cs="Arial"/>
        </w:rPr>
        <w:t>(</w:t>
      </w:r>
      <w:proofErr w:type="spellStart"/>
      <w:r w:rsidRPr="009A4020">
        <w:rPr>
          <w:rFonts w:ascii="Arial" w:hAnsi="Arial" w:cs="Arial"/>
        </w:rPr>
        <w:t>client_socket</w:t>
      </w:r>
      <w:proofErr w:type="spellEnd"/>
      <w:r w:rsidRPr="009A4020">
        <w:rPr>
          <w:rFonts w:ascii="Arial" w:hAnsi="Arial" w:cs="Arial"/>
        </w:rPr>
        <w:t>, buff, 1024, 0);</w:t>
      </w:r>
      <w:r w:rsidRPr="009A4020">
        <w:rPr>
          <w:rFonts w:ascii="Arial" w:hAnsi="Arial" w:cs="Arial"/>
          <w:sz w:val="18"/>
          <w:szCs w:val="18"/>
        </w:rPr>
        <w:t>//</w:t>
      </w:r>
      <w:r w:rsidRPr="009A4020">
        <w:rPr>
          <w:rFonts w:ascii="Arial" w:cs="Arial"/>
          <w:sz w:val="18"/>
          <w:szCs w:val="18"/>
        </w:rPr>
        <w:t>接受</w:t>
      </w:r>
      <w:r w:rsidR="00AC647F">
        <w:rPr>
          <w:rFonts w:ascii="Arial" w:cs="Arial" w:hint="eastAsia"/>
          <w:sz w:val="18"/>
          <w:szCs w:val="18"/>
        </w:rPr>
        <w:t>状态</w:t>
      </w:r>
      <w:r w:rsidRPr="009A4020">
        <w:rPr>
          <w:rFonts w:ascii="Arial" w:cs="Arial"/>
          <w:sz w:val="18"/>
          <w:szCs w:val="18"/>
        </w:rPr>
        <w:t>命令处理结果，查看</w:t>
      </w:r>
      <w:r w:rsidRPr="009A4020">
        <w:rPr>
          <w:rFonts w:ascii="Arial" w:hAnsi="Arial" w:cs="Arial"/>
          <w:sz w:val="18"/>
          <w:szCs w:val="18"/>
        </w:rPr>
        <w:t>resp</w:t>
      </w:r>
      <w:r w:rsidRPr="009A4020">
        <w:rPr>
          <w:rFonts w:ascii="Arial" w:cs="Arial"/>
          <w:sz w:val="18"/>
          <w:szCs w:val="18"/>
        </w:rPr>
        <w:t>键值是接受还是拒绝</w:t>
      </w:r>
      <w:r w:rsidR="00AC647F">
        <w:rPr>
          <w:rFonts w:ascii="Arial" w:cs="Arial" w:hint="eastAsia"/>
          <w:sz w:val="18"/>
          <w:szCs w:val="18"/>
        </w:rPr>
        <w:t>。</w:t>
      </w:r>
    </w:p>
    <w:p w:rsidR="00DF68B1" w:rsidRDefault="00DF68B1" w:rsidP="004362DF">
      <w:pPr>
        <w:pStyle w:val="a3"/>
        <w:ind w:left="420" w:firstLineChars="0" w:firstLine="0"/>
      </w:pPr>
    </w:p>
    <w:p w:rsidR="00DF68B1" w:rsidRDefault="00DF68B1" w:rsidP="004362DF">
      <w:pPr>
        <w:pStyle w:val="a3"/>
        <w:ind w:left="420" w:firstLineChars="0" w:firstLine="0"/>
      </w:pPr>
    </w:p>
    <w:p w:rsidR="00B14D80" w:rsidRDefault="00B14D80" w:rsidP="004362DF">
      <w:pPr>
        <w:pStyle w:val="a3"/>
        <w:ind w:left="420" w:firstLineChars="0" w:firstLine="0"/>
      </w:pPr>
    </w:p>
    <w:p w:rsidR="004362DF" w:rsidRPr="006843BD" w:rsidRDefault="004362DF" w:rsidP="006843BD">
      <w:pPr>
        <w:pStyle w:val="3"/>
      </w:pPr>
      <w:bookmarkStart w:id="434" w:name="_Toc516497249"/>
      <w:r w:rsidRPr="006843BD">
        <w:rPr>
          <w:rFonts w:hint="eastAsia"/>
        </w:rPr>
        <w:t>导航控制接口</w:t>
      </w:r>
      <w:r w:rsidR="002A1B70">
        <w:rPr>
          <w:rFonts w:hint="eastAsia"/>
        </w:rPr>
        <w:t>(</w:t>
      </w:r>
      <w:r w:rsidR="002A1B70">
        <w:rPr>
          <w:rFonts w:hint="eastAsia"/>
        </w:rPr>
        <w:t>导航到某处，暂停和继续导航</w:t>
      </w:r>
      <w:r w:rsidR="002A1B70">
        <w:rPr>
          <w:rFonts w:hint="eastAsia"/>
        </w:rPr>
        <w:t>)</w:t>
      </w:r>
      <w:bookmarkEnd w:id="434"/>
    </w:p>
    <w:p w:rsidR="004362DF" w:rsidRPr="00B769A8" w:rsidRDefault="004362DF" w:rsidP="004362DF">
      <w:pPr>
        <w:pStyle w:val="a3"/>
        <w:ind w:left="420" w:firstLineChars="0" w:firstLine="0"/>
        <w:rPr>
          <w:sz w:val="24"/>
          <w:szCs w:val="24"/>
        </w:rPr>
      </w:pPr>
      <w:r w:rsidRPr="005E37B8">
        <w:rPr>
          <w:rFonts w:asciiTheme="minorEastAsia" w:hAnsiTheme="minorEastAsia" w:hint="eastAsia"/>
          <w:sz w:val="24"/>
          <w:szCs w:val="24"/>
        </w:rPr>
        <w:t>客户程序通过socket访问端口7050，具体流程</w:t>
      </w:r>
      <w:r w:rsidRPr="00B769A8">
        <w:rPr>
          <w:rFonts w:hint="eastAsia"/>
          <w:sz w:val="24"/>
          <w:szCs w:val="24"/>
        </w:rPr>
        <w:t>：</w:t>
      </w:r>
    </w:p>
    <w:p w:rsidR="0024027A" w:rsidRDefault="006B569A" w:rsidP="004362DF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2200275" cy="2543175"/>
            <wp:effectExtent l="19050" t="0" r="9525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3BD" w:rsidRDefault="009A4020" w:rsidP="006843BD">
      <w:pPr>
        <w:pStyle w:val="a3"/>
        <w:ind w:left="420" w:firstLineChars="0" w:firstLine="0"/>
      </w:pPr>
      <w:r>
        <w:rPr>
          <w:rFonts w:hint="eastAsia"/>
        </w:rPr>
        <w:t>握手</w:t>
      </w:r>
      <w:r w:rsidR="006843BD">
        <w:rPr>
          <w:rFonts w:hint="eastAsia"/>
        </w:rPr>
        <w:t>请求</w:t>
      </w:r>
      <w:r w:rsidR="006843BD">
        <w:rPr>
          <w:rFonts w:hint="eastAsia"/>
        </w:rPr>
        <w:t>json:</w:t>
      </w:r>
    </w:p>
    <w:p w:rsidR="006843BD" w:rsidRDefault="006843BD" w:rsidP="006843BD">
      <w:pPr>
        <w:pStyle w:val="a3"/>
        <w:ind w:left="420" w:firstLineChars="0" w:firstLine="0"/>
      </w:pPr>
      <w:r>
        <w:rPr>
          <w:rFonts w:hint="eastAsia"/>
        </w:rPr>
        <w:t>{</w:t>
      </w:r>
    </w:p>
    <w:p w:rsidR="006843BD" w:rsidRDefault="006843BD" w:rsidP="006843BD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Pr="005F6C2B">
        <w:t>"from":</w:t>
      </w:r>
      <w:r>
        <w:rPr>
          <w:rFonts w:hint="eastAsia"/>
        </w:rPr>
        <w:t>1</w:t>
      </w:r>
      <w:r>
        <w:t>,</w:t>
      </w:r>
    </w:p>
    <w:p w:rsidR="006843BD" w:rsidRDefault="006843BD" w:rsidP="006843BD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Pr="005F6C2B">
        <w:t xml:space="preserve">"action": </w:t>
      </w:r>
      <w:r>
        <w:rPr>
          <w:rFonts w:hint="eastAsia"/>
        </w:rPr>
        <w:t>1</w:t>
      </w:r>
    </w:p>
    <w:p w:rsidR="006843BD" w:rsidRDefault="006843BD" w:rsidP="006843BD">
      <w:pPr>
        <w:pStyle w:val="a3"/>
        <w:ind w:left="420" w:firstLineChars="0" w:firstLine="0"/>
      </w:pPr>
      <w:r>
        <w:rPr>
          <w:rFonts w:hint="eastAsia"/>
        </w:rPr>
        <w:t>}</w:t>
      </w:r>
    </w:p>
    <w:p w:rsidR="009A4020" w:rsidRDefault="009A4020" w:rsidP="006843BD">
      <w:pPr>
        <w:pStyle w:val="a3"/>
        <w:ind w:left="420" w:firstLineChars="0" w:firstLine="0"/>
      </w:pPr>
    </w:p>
    <w:p w:rsidR="006843BD" w:rsidRDefault="006843BD" w:rsidP="00CA1064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导航命令示例：</w:t>
      </w:r>
    </w:p>
    <w:p w:rsidR="006843BD" w:rsidRDefault="006843BD" w:rsidP="00CA1064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rFonts w:hint="eastAsia"/>
          <w:sz w:val="24"/>
          <w:szCs w:val="24"/>
        </w:rPr>
        <w:t>{</w:t>
      </w:r>
    </w:p>
    <w:p w:rsidR="006843BD" w:rsidRDefault="006843BD" w:rsidP="00CA1064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B769A8">
        <w:rPr>
          <w:rFonts w:hint="eastAsia"/>
          <w:sz w:val="24"/>
          <w:szCs w:val="24"/>
        </w:rPr>
        <w:t>"from":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  <w:r w:rsidRPr="00B769A8">
        <w:rPr>
          <w:rFonts w:hint="eastAsia"/>
          <w:sz w:val="24"/>
          <w:szCs w:val="24"/>
        </w:rPr>
        <w:t>,</w:t>
      </w:r>
    </w:p>
    <w:p w:rsidR="006843BD" w:rsidRDefault="006843BD" w:rsidP="00CA1064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B769A8">
        <w:rPr>
          <w:rFonts w:hint="eastAsia"/>
          <w:sz w:val="24"/>
          <w:szCs w:val="24"/>
        </w:rPr>
        <w:t>"cmd":73,</w:t>
      </w:r>
    </w:p>
    <w:p w:rsidR="006843BD" w:rsidRDefault="006843BD" w:rsidP="00CA1064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"subcmd":10</w:t>
      </w:r>
    </w:p>
    <w:p w:rsidR="006843BD" w:rsidRDefault="006843BD" w:rsidP="00CA1064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rFonts w:hint="eastAsia"/>
          <w:sz w:val="24"/>
          <w:szCs w:val="24"/>
        </w:rPr>
        <w:t>}</w:t>
      </w:r>
    </w:p>
    <w:p w:rsidR="001229AE" w:rsidRDefault="001229AE" w:rsidP="00CA1064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导航命令参数说明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1162"/>
        <w:gridCol w:w="878"/>
        <w:gridCol w:w="6062"/>
      </w:tblGrid>
      <w:tr w:rsidR="006843BD" w:rsidTr="003E388E">
        <w:tc>
          <w:tcPr>
            <w:tcW w:w="1162" w:type="dxa"/>
          </w:tcPr>
          <w:p w:rsidR="006843BD" w:rsidRPr="008D4948" w:rsidRDefault="006843BD" w:rsidP="004D0DF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878" w:type="dxa"/>
          </w:tcPr>
          <w:p w:rsidR="006843BD" w:rsidRPr="008D4948" w:rsidRDefault="006843BD" w:rsidP="004D0DF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6062" w:type="dxa"/>
          </w:tcPr>
          <w:p w:rsidR="006843BD" w:rsidRPr="008D4948" w:rsidRDefault="006843BD" w:rsidP="004D0DF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6843BD" w:rsidTr="003E388E">
        <w:tc>
          <w:tcPr>
            <w:tcW w:w="1162" w:type="dxa"/>
          </w:tcPr>
          <w:p w:rsidR="006843BD" w:rsidRDefault="006843BD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878" w:type="dxa"/>
          </w:tcPr>
          <w:p w:rsidR="006843BD" w:rsidRDefault="006843BD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6062" w:type="dxa"/>
          </w:tcPr>
          <w:p w:rsidR="006843BD" w:rsidRDefault="006843BD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固定为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6843BD" w:rsidTr="003E388E">
        <w:tc>
          <w:tcPr>
            <w:tcW w:w="1162" w:type="dxa"/>
          </w:tcPr>
          <w:p w:rsidR="006843BD" w:rsidRDefault="006843BD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cmd</w:t>
            </w:r>
            <w:proofErr w:type="spellEnd"/>
          </w:p>
        </w:tc>
        <w:tc>
          <w:tcPr>
            <w:tcW w:w="878" w:type="dxa"/>
          </w:tcPr>
          <w:p w:rsidR="006843BD" w:rsidRDefault="006843BD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6062" w:type="dxa"/>
          </w:tcPr>
          <w:p w:rsidR="006843BD" w:rsidRDefault="006843BD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导航命令，固定为</w:t>
            </w:r>
            <w:r>
              <w:rPr>
                <w:rFonts w:hint="eastAsia"/>
                <w:sz w:val="24"/>
                <w:szCs w:val="24"/>
              </w:rPr>
              <w:t>73</w:t>
            </w:r>
          </w:p>
        </w:tc>
      </w:tr>
      <w:tr w:rsidR="006843BD" w:rsidTr="003E388E">
        <w:tc>
          <w:tcPr>
            <w:tcW w:w="1162" w:type="dxa"/>
          </w:tcPr>
          <w:p w:rsidR="006843BD" w:rsidRDefault="006843BD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subcmd</w:t>
            </w:r>
            <w:proofErr w:type="spellEnd"/>
          </w:p>
        </w:tc>
        <w:tc>
          <w:tcPr>
            <w:tcW w:w="878" w:type="dxa"/>
          </w:tcPr>
          <w:p w:rsidR="006843BD" w:rsidRDefault="006843BD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6062" w:type="dxa"/>
          </w:tcPr>
          <w:p w:rsidR="006843BD" w:rsidRDefault="004715F3" w:rsidP="005E70DD">
            <w:pPr>
              <w:pStyle w:val="a3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0-20</w:t>
            </w:r>
            <w:r w:rsidR="003E388E">
              <w:rPr>
                <w:rFonts w:hint="eastAsia"/>
                <w:sz w:val="24"/>
                <w:szCs w:val="24"/>
              </w:rPr>
              <w:t xml:space="preserve"> </w:t>
            </w:r>
            <w:r w:rsidR="00FC6BCE">
              <w:rPr>
                <w:rFonts w:hint="eastAsia"/>
                <w:sz w:val="24"/>
                <w:szCs w:val="24"/>
              </w:rPr>
              <w:t>机器人导航到达位置号</w:t>
            </w:r>
            <w:r>
              <w:rPr>
                <w:rFonts w:hint="eastAsia"/>
                <w:sz w:val="24"/>
                <w:szCs w:val="24"/>
              </w:rPr>
              <w:t>，</w:t>
            </w:r>
            <w:r w:rsidR="006843BD">
              <w:rPr>
                <w:rFonts w:hint="eastAsia"/>
                <w:sz w:val="24"/>
                <w:szCs w:val="24"/>
              </w:rPr>
              <w:t>使用导航</w:t>
            </w:r>
            <w:r w:rsidR="006843BD">
              <w:rPr>
                <w:rFonts w:hint="eastAsia"/>
                <w:sz w:val="24"/>
                <w:szCs w:val="24"/>
              </w:rPr>
              <w:t>APP</w:t>
            </w:r>
            <w:r w:rsidR="006843BD">
              <w:rPr>
                <w:rFonts w:hint="eastAsia"/>
                <w:sz w:val="24"/>
                <w:szCs w:val="24"/>
              </w:rPr>
              <w:t>设置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:rsidR="004715F3" w:rsidRDefault="004715F3" w:rsidP="005E70DD">
            <w:pPr>
              <w:pStyle w:val="a3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0xff</w:t>
            </w:r>
            <w:r w:rsidR="00801EBE"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暂停导航</w:t>
            </w:r>
            <w:r w:rsidR="00801EBE">
              <w:rPr>
                <w:rFonts w:hint="eastAsia"/>
                <w:sz w:val="24"/>
                <w:szCs w:val="24"/>
              </w:rPr>
              <w:t>(</w:t>
            </w:r>
            <w:r w:rsidR="00801EBE">
              <w:rPr>
                <w:rFonts w:hint="eastAsia"/>
                <w:sz w:val="24"/>
                <w:szCs w:val="24"/>
              </w:rPr>
              <w:t>进入了导航模式有效，即发过</w:t>
            </w:r>
            <w:r w:rsidR="00801EBE">
              <w:rPr>
                <w:rFonts w:hint="eastAsia"/>
                <w:sz w:val="24"/>
                <w:szCs w:val="24"/>
              </w:rPr>
              <w:t>0-20</w:t>
            </w:r>
            <w:r w:rsidR="00801EBE">
              <w:rPr>
                <w:rFonts w:hint="eastAsia"/>
                <w:sz w:val="24"/>
                <w:szCs w:val="24"/>
              </w:rPr>
              <w:t>导航点</w:t>
            </w:r>
            <w:r w:rsidR="00972AF6">
              <w:rPr>
                <w:rFonts w:hint="eastAsia"/>
                <w:sz w:val="24"/>
                <w:szCs w:val="24"/>
              </w:rPr>
              <w:t>命令</w:t>
            </w:r>
            <w:r w:rsidR="00C3659F">
              <w:rPr>
                <w:rFonts w:hint="eastAsia"/>
                <w:sz w:val="24"/>
                <w:szCs w:val="24"/>
              </w:rPr>
              <w:t>，且没有到达预定位置</w:t>
            </w:r>
            <w:r w:rsidR="00801EBE">
              <w:rPr>
                <w:rFonts w:hint="eastAsia"/>
                <w:sz w:val="24"/>
                <w:szCs w:val="24"/>
              </w:rPr>
              <w:t>)</w:t>
            </w:r>
          </w:p>
          <w:p w:rsidR="004715F3" w:rsidRDefault="004715F3" w:rsidP="005E70DD">
            <w:pPr>
              <w:pStyle w:val="a3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0xfe</w:t>
            </w:r>
            <w:r w:rsidR="00801EBE">
              <w:rPr>
                <w:rFonts w:hint="eastAsia"/>
                <w:sz w:val="24"/>
                <w:szCs w:val="24"/>
              </w:rPr>
              <w:t>，继续导航</w:t>
            </w:r>
            <w:r w:rsidR="00801EBE">
              <w:rPr>
                <w:rFonts w:hint="eastAsia"/>
                <w:sz w:val="24"/>
                <w:szCs w:val="24"/>
              </w:rPr>
              <w:t>(</w:t>
            </w:r>
            <w:r w:rsidR="00801EBE">
              <w:rPr>
                <w:rFonts w:hint="eastAsia"/>
                <w:sz w:val="24"/>
                <w:szCs w:val="24"/>
              </w:rPr>
              <w:t>进入了导航模式有效</w:t>
            </w:r>
            <w:r w:rsidR="003E388E">
              <w:rPr>
                <w:rFonts w:hint="eastAsia"/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</w:tbl>
    <w:p w:rsidR="006843BD" w:rsidRDefault="006843BD" w:rsidP="00CA1064">
      <w:pPr>
        <w:pStyle w:val="a3"/>
        <w:ind w:left="420" w:firstLineChars="0" w:firstLine="0"/>
        <w:rPr>
          <w:sz w:val="24"/>
          <w:szCs w:val="24"/>
        </w:rPr>
      </w:pPr>
    </w:p>
    <w:p w:rsidR="006843BD" w:rsidRDefault="006843BD" w:rsidP="006843BD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导航命令</w:t>
      </w:r>
      <w:r w:rsidR="00810A5E">
        <w:rPr>
          <w:rFonts w:hint="eastAsia"/>
          <w:sz w:val="24"/>
          <w:szCs w:val="24"/>
        </w:rPr>
        <w:t>处理结果</w:t>
      </w:r>
      <w:r>
        <w:rPr>
          <w:rFonts w:hint="eastAsia"/>
          <w:sz w:val="24"/>
          <w:szCs w:val="24"/>
        </w:rPr>
        <w:t>示例：</w:t>
      </w:r>
    </w:p>
    <w:p w:rsidR="006843BD" w:rsidRDefault="006843BD" w:rsidP="006843BD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rFonts w:hint="eastAsia"/>
          <w:sz w:val="24"/>
          <w:szCs w:val="24"/>
        </w:rPr>
        <w:t>{</w:t>
      </w:r>
    </w:p>
    <w:p w:rsidR="006843BD" w:rsidRDefault="006843BD" w:rsidP="006843BD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B769A8">
        <w:rPr>
          <w:rFonts w:hint="eastAsia"/>
          <w:sz w:val="24"/>
          <w:szCs w:val="24"/>
        </w:rPr>
        <w:t>"from":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3</w:t>
      </w:r>
      <w:r w:rsidRPr="00B769A8">
        <w:rPr>
          <w:rFonts w:hint="eastAsia"/>
          <w:sz w:val="24"/>
          <w:szCs w:val="24"/>
        </w:rPr>
        <w:t>,</w:t>
      </w:r>
    </w:p>
    <w:p w:rsidR="006843BD" w:rsidRDefault="006843BD" w:rsidP="006843BD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B769A8">
        <w:rPr>
          <w:rFonts w:hint="eastAsia"/>
          <w:sz w:val="24"/>
          <w:szCs w:val="24"/>
        </w:rPr>
        <w:t>"cmd":73,</w:t>
      </w:r>
    </w:p>
    <w:p w:rsidR="006843BD" w:rsidRDefault="006843BD" w:rsidP="006843BD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"subcmd":10</w:t>
      </w:r>
      <w:r>
        <w:rPr>
          <w:rFonts w:hint="eastAsia"/>
          <w:sz w:val="24"/>
          <w:szCs w:val="24"/>
        </w:rPr>
        <w:t>，</w:t>
      </w:r>
    </w:p>
    <w:p w:rsidR="006843BD" w:rsidRDefault="006843BD" w:rsidP="006843BD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"resp":</w:t>
      </w:r>
      <w:r w:rsidR="001229AE">
        <w:rPr>
          <w:rFonts w:hint="eastAsia"/>
          <w:sz w:val="24"/>
          <w:szCs w:val="24"/>
        </w:rPr>
        <w:t>1</w:t>
      </w:r>
    </w:p>
    <w:p w:rsidR="006843BD" w:rsidRDefault="006843BD" w:rsidP="006843BD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rFonts w:hint="eastAsia"/>
          <w:sz w:val="24"/>
          <w:szCs w:val="24"/>
        </w:rPr>
        <w:t>}</w:t>
      </w:r>
    </w:p>
    <w:p w:rsidR="00BF3957" w:rsidRDefault="001229AE" w:rsidP="00CA1064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rFonts w:hint="eastAsia"/>
          <w:sz w:val="24"/>
          <w:szCs w:val="24"/>
        </w:rPr>
        <w:t>导航</w:t>
      </w:r>
      <w:r>
        <w:rPr>
          <w:rFonts w:hint="eastAsia"/>
          <w:sz w:val="24"/>
          <w:szCs w:val="24"/>
        </w:rPr>
        <w:t>命令</w:t>
      </w:r>
      <w:r w:rsidRPr="00B769A8">
        <w:rPr>
          <w:rFonts w:hint="eastAsia"/>
          <w:sz w:val="24"/>
          <w:szCs w:val="24"/>
        </w:rPr>
        <w:t>处理结果</w:t>
      </w:r>
      <w:r>
        <w:rPr>
          <w:rFonts w:hint="eastAsia"/>
          <w:sz w:val="24"/>
          <w:szCs w:val="24"/>
        </w:rPr>
        <w:t>参数说明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2032"/>
        <w:gridCol w:w="878"/>
        <w:gridCol w:w="2796"/>
      </w:tblGrid>
      <w:tr w:rsidR="001229AE" w:rsidTr="004715F3">
        <w:tc>
          <w:tcPr>
            <w:tcW w:w="2032" w:type="dxa"/>
          </w:tcPr>
          <w:p w:rsidR="001229AE" w:rsidRPr="008D4948" w:rsidRDefault="001229AE" w:rsidP="004D0DF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878" w:type="dxa"/>
          </w:tcPr>
          <w:p w:rsidR="001229AE" w:rsidRPr="008D4948" w:rsidRDefault="001229AE" w:rsidP="004D0DF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796" w:type="dxa"/>
          </w:tcPr>
          <w:p w:rsidR="001229AE" w:rsidRPr="008D4948" w:rsidRDefault="001229AE" w:rsidP="004D0DF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1229AE" w:rsidTr="004715F3">
        <w:tc>
          <w:tcPr>
            <w:tcW w:w="2032" w:type="dxa"/>
          </w:tcPr>
          <w:p w:rsidR="001229AE" w:rsidRDefault="001229A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878" w:type="dxa"/>
          </w:tcPr>
          <w:p w:rsidR="001229AE" w:rsidRDefault="001229A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1229AE" w:rsidRDefault="001229A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固定为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1229AE" w:rsidTr="004715F3">
        <w:tc>
          <w:tcPr>
            <w:tcW w:w="2032" w:type="dxa"/>
          </w:tcPr>
          <w:p w:rsidR="001229AE" w:rsidRDefault="001229A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cmd</w:t>
            </w:r>
            <w:proofErr w:type="spellEnd"/>
          </w:p>
        </w:tc>
        <w:tc>
          <w:tcPr>
            <w:tcW w:w="878" w:type="dxa"/>
          </w:tcPr>
          <w:p w:rsidR="001229AE" w:rsidRDefault="001229A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1229AE" w:rsidRDefault="001229A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导航命令，固定为</w:t>
            </w:r>
            <w:r>
              <w:rPr>
                <w:rFonts w:hint="eastAsia"/>
                <w:sz w:val="24"/>
                <w:szCs w:val="24"/>
              </w:rPr>
              <w:t>73</w:t>
            </w:r>
          </w:p>
        </w:tc>
      </w:tr>
      <w:tr w:rsidR="001229AE" w:rsidTr="004715F3">
        <w:tc>
          <w:tcPr>
            <w:tcW w:w="2032" w:type="dxa"/>
          </w:tcPr>
          <w:p w:rsidR="001229AE" w:rsidRDefault="001229A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subcmd</w:t>
            </w:r>
            <w:proofErr w:type="spellEnd"/>
          </w:p>
        </w:tc>
        <w:tc>
          <w:tcPr>
            <w:tcW w:w="878" w:type="dxa"/>
          </w:tcPr>
          <w:p w:rsidR="001229AE" w:rsidRDefault="001229A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1229AE" w:rsidRDefault="001229A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导航命力下发的导航点</w:t>
            </w:r>
            <w:r w:rsidR="00BF754B">
              <w:rPr>
                <w:rFonts w:hint="eastAsia"/>
                <w:sz w:val="24"/>
                <w:szCs w:val="24"/>
              </w:rPr>
              <w:t>或者</w:t>
            </w:r>
            <w:r w:rsidR="00BF754B">
              <w:rPr>
                <w:rFonts w:hint="eastAsia"/>
                <w:sz w:val="24"/>
                <w:szCs w:val="24"/>
              </w:rPr>
              <w:t>0xff/0xfe</w:t>
            </w:r>
          </w:p>
        </w:tc>
      </w:tr>
      <w:tr w:rsidR="001229AE" w:rsidTr="004715F3">
        <w:tc>
          <w:tcPr>
            <w:tcW w:w="2032" w:type="dxa"/>
          </w:tcPr>
          <w:p w:rsidR="001229AE" w:rsidRDefault="001229A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resp</w:t>
            </w:r>
          </w:p>
        </w:tc>
        <w:tc>
          <w:tcPr>
            <w:tcW w:w="878" w:type="dxa"/>
          </w:tcPr>
          <w:p w:rsidR="001229AE" w:rsidRDefault="001229A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1229AE" w:rsidRDefault="001229A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表示接受导航，</w:t>
            </w:r>
          </w:p>
          <w:p w:rsidR="001229AE" w:rsidRDefault="001229A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表示拒绝导航</w:t>
            </w:r>
          </w:p>
        </w:tc>
      </w:tr>
    </w:tbl>
    <w:p w:rsidR="001229AE" w:rsidRPr="001229AE" w:rsidRDefault="001229AE" w:rsidP="00CA1064">
      <w:pPr>
        <w:pStyle w:val="a3"/>
        <w:ind w:left="420" w:firstLineChars="0" w:firstLine="0"/>
        <w:rPr>
          <w:sz w:val="24"/>
          <w:szCs w:val="24"/>
        </w:rPr>
      </w:pPr>
    </w:p>
    <w:p w:rsidR="00CA1064" w:rsidRPr="009A4020" w:rsidRDefault="004214FB" w:rsidP="00CA1064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 w:rsidR="00C761AD" w:rsidRPr="009A4020">
        <w:rPr>
          <w:rFonts w:hint="eastAsia"/>
          <w:sz w:val="24"/>
          <w:szCs w:val="24"/>
        </w:rPr>
        <w:t>语言例程：</w:t>
      </w:r>
    </w:p>
    <w:p w:rsidR="00CA1064" w:rsidRPr="009A4020" w:rsidRDefault="00CA1064" w:rsidP="00CA1064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>const char *req</w:t>
      </w:r>
      <w:proofErr w:type="gramStart"/>
      <w:r w:rsidRPr="009A4020">
        <w:rPr>
          <w:rFonts w:ascii="Arial" w:hAnsi="Arial" w:cs="Arial"/>
        </w:rPr>
        <w:t>=”{</w:t>
      </w:r>
      <w:proofErr w:type="gramEnd"/>
      <w:r w:rsidRPr="009A4020">
        <w:rPr>
          <w:rFonts w:ascii="Arial" w:hAnsi="Arial" w:cs="Arial"/>
        </w:rPr>
        <w:t>\"from\":</w:t>
      </w:r>
      <w:r w:rsidR="001E4340" w:rsidRPr="009A4020">
        <w:rPr>
          <w:rFonts w:ascii="Arial" w:hAnsi="Arial" w:cs="Arial"/>
        </w:rPr>
        <w:t>1</w:t>
      </w:r>
      <w:r w:rsidRPr="009A4020">
        <w:rPr>
          <w:rFonts w:ascii="Arial" w:hAnsi="Arial" w:cs="Arial"/>
        </w:rPr>
        <w:t>,\"action\": 1}”;</w:t>
      </w:r>
    </w:p>
    <w:p w:rsidR="00CA1064" w:rsidRPr="009A4020" w:rsidRDefault="00CA1064" w:rsidP="00CA1064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 xml:space="preserve">char </w:t>
      </w:r>
      <w:proofErr w:type="gramStart"/>
      <w:r w:rsidRPr="009A4020">
        <w:rPr>
          <w:rFonts w:ascii="Arial" w:hAnsi="Arial" w:cs="Arial"/>
        </w:rPr>
        <w:t>buff[</w:t>
      </w:r>
      <w:proofErr w:type="gramEnd"/>
      <w:r w:rsidRPr="009A4020">
        <w:rPr>
          <w:rFonts w:ascii="Arial" w:hAnsi="Arial" w:cs="Arial"/>
        </w:rPr>
        <w:t>1024];</w:t>
      </w:r>
    </w:p>
    <w:p w:rsidR="003B7591" w:rsidRPr="009A4020" w:rsidRDefault="003B7591" w:rsidP="00CA1064">
      <w:pPr>
        <w:pStyle w:val="a3"/>
        <w:ind w:left="420" w:firstLineChars="0" w:firstLine="0"/>
        <w:rPr>
          <w:rFonts w:ascii="Arial" w:hAnsi="Arial" w:cs="Arial"/>
        </w:rPr>
      </w:pPr>
    </w:p>
    <w:p w:rsidR="003B7591" w:rsidRPr="009A4020" w:rsidRDefault="003B7591" w:rsidP="003B7591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 xml:space="preserve">SOCKET </w:t>
      </w:r>
      <w:proofErr w:type="spellStart"/>
      <w:r w:rsidRPr="009A4020">
        <w:rPr>
          <w:rFonts w:ascii="Arial" w:hAnsi="Arial" w:cs="Arial"/>
        </w:rPr>
        <w:t>client_socket</w:t>
      </w:r>
      <w:proofErr w:type="spellEnd"/>
      <w:r w:rsidRPr="009A4020">
        <w:rPr>
          <w:rFonts w:ascii="Arial" w:hAnsi="Arial" w:cs="Arial"/>
        </w:rPr>
        <w:t xml:space="preserve"> = </w:t>
      </w:r>
      <w:proofErr w:type="gramStart"/>
      <w:r w:rsidRPr="009A4020">
        <w:rPr>
          <w:rFonts w:ascii="Arial" w:hAnsi="Arial" w:cs="Arial"/>
        </w:rPr>
        <w:t>socket(</w:t>
      </w:r>
      <w:proofErr w:type="gramEnd"/>
      <w:r w:rsidRPr="009A4020">
        <w:rPr>
          <w:rFonts w:ascii="Arial" w:hAnsi="Arial" w:cs="Arial"/>
        </w:rPr>
        <w:t>AF_INET, SOCK_STREAM, IPPROTO_TCP);</w:t>
      </w:r>
    </w:p>
    <w:p w:rsidR="003B7591" w:rsidRPr="009A4020" w:rsidRDefault="003B7591" w:rsidP="003B7591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 xml:space="preserve">struct </w:t>
      </w:r>
      <w:proofErr w:type="spellStart"/>
      <w:r w:rsidRPr="009A4020">
        <w:rPr>
          <w:rFonts w:ascii="Arial" w:hAnsi="Arial" w:cs="Arial"/>
        </w:rPr>
        <w:t>sockaddr_in</w:t>
      </w:r>
      <w:proofErr w:type="spellEnd"/>
      <w:r w:rsidRPr="009A4020">
        <w:rPr>
          <w:rFonts w:ascii="Arial" w:hAnsi="Arial" w:cs="Arial"/>
        </w:rPr>
        <w:t xml:space="preserve"> </w:t>
      </w:r>
      <w:proofErr w:type="spellStart"/>
      <w:r w:rsidRPr="009A4020">
        <w:rPr>
          <w:rFonts w:ascii="Arial" w:hAnsi="Arial" w:cs="Arial"/>
        </w:rPr>
        <w:t>serAddrsound</w:t>
      </w:r>
      <w:proofErr w:type="spellEnd"/>
      <w:r w:rsidRPr="009A4020">
        <w:rPr>
          <w:rFonts w:ascii="Arial" w:hAnsi="Arial" w:cs="Arial"/>
        </w:rPr>
        <w:t xml:space="preserve">;  </w:t>
      </w:r>
    </w:p>
    <w:p w:rsidR="003B7591" w:rsidRPr="009A4020" w:rsidRDefault="003B7591" w:rsidP="003B7591">
      <w:pPr>
        <w:pStyle w:val="a3"/>
        <w:ind w:left="420" w:firstLineChars="0" w:firstLine="0"/>
        <w:rPr>
          <w:rFonts w:ascii="Arial" w:hAnsi="Arial" w:cs="Arial"/>
        </w:rPr>
      </w:pPr>
      <w:proofErr w:type="spellStart"/>
      <w:r w:rsidRPr="009A4020">
        <w:rPr>
          <w:rFonts w:ascii="Arial" w:hAnsi="Arial" w:cs="Arial"/>
        </w:rPr>
        <w:t>serAddrsound.sin_family</w:t>
      </w:r>
      <w:proofErr w:type="spellEnd"/>
      <w:r w:rsidRPr="009A4020">
        <w:rPr>
          <w:rFonts w:ascii="Arial" w:hAnsi="Arial" w:cs="Arial"/>
        </w:rPr>
        <w:t xml:space="preserve"> = AF_INET;  </w:t>
      </w:r>
    </w:p>
    <w:p w:rsidR="003B7591" w:rsidRPr="009A4020" w:rsidRDefault="003B7591" w:rsidP="003B7591">
      <w:pPr>
        <w:pStyle w:val="a3"/>
        <w:ind w:left="420" w:firstLineChars="0" w:firstLine="0"/>
        <w:rPr>
          <w:rFonts w:ascii="Arial" w:hAnsi="Arial" w:cs="Arial"/>
        </w:rPr>
      </w:pPr>
      <w:proofErr w:type="spellStart"/>
      <w:r w:rsidRPr="009A4020">
        <w:rPr>
          <w:rFonts w:ascii="Arial" w:hAnsi="Arial" w:cs="Arial"/>
        </w:rPr>
        <w:t>serAddrsound.sin_port</w:t>
      </w:r>
      <w:proofErr w:type="spellEnd"/>
      <w:r w:rsidRPr="009A4020">
        <w:rPr>
          <w:rFonts w:ascii="Arial" w:hAnsi="Arial" w:cs="Arial"/>
        </w:rPr>
        <w:t xml:space="preserve"> = </w:t>
      </w:r>
      <w:proofErr w:type="spellStart"/>
      <w:proofErr w:type="gramStart"/>
      <w:r w:rsidRPr="009A4020">
        <w:rPr>
          <w:rFonts w:ascii="Arial" w:hAnsi="Arial" w:cs="Arial"/>
        </w:rPr>
        <w:t>htons</w:t>
      </w:r>
      <w:proofErr w:type="spellEnd"/>
      <w:r w:rsidRPr="009A4020">
        <w:rPr>
          <w:rFonts w:ascii="Arial" w:hAnsi="Arial" w:cs="Arial"/>
        </w:rPr>
        <w:t>(</w:t>
      </w:r>
      <w:proofErr w:type="gramEnd"/>
      <w:r w:rsidRPr="009A4020">
        <w:rPr>
          <w:rFonts w:ascii="Arial" w:hAnsi="Arial" w:cs="Arial"/>
        </w:rPr>
        <w:t xml:space="preserve">7050);  </w:t>
      </w:r>
    </w:p>
    <w:p w:rsidR="003B7591" w:rsidRPr="009A4020" w:rsidRDefault="003B7591" w:rsidP="003B7591">
      <w:pPr>
        <w:pStyle w:val="a3"/>
        <w:ind w:left="420" w:firstLineChars="0" w:firstLine="0"/>
        <w:rPr>
          <w:rFonts w:ascii="Arial" w:hAnsi="Arial" w:cs="Arial"/>
        </w:rPr>
      </w:pPr>
      <w:proofErr w:type="spellStart"/>
      <w:r w:rsidRPr="009A4020">
        <w:rPr>
          <w:rFonts w:ascii="Arial" w:hAnsi="Arial" w:cs="Arial"/>
        </w:rPr>
        <w:t>serAddrsound.sin_addr.S_un.S_addr</w:t>
      </w:r>
      <w:proofErr w:type="spellEnd"/>
      <w:r w:rsidRPr="009A4020">
        <w:rPr>
          <w:rFonts w:ascii="Arial" w:hAnsi="Arial" w:cs="Arial"/>
        </w:rPr>
        <w:t xml:space="preserve"> = </w:t>
      </w:r>
      <w:proofErr w:type="spellStart"/>
      <w:r w:rsidRPr="009A4020">
        <w:rPr>
          <w:rFonts w:ascii="Arial" w:hAnsi="Arial" w:cs="Arial"/>
        </w:rPr>
        <w:t>inet_addr</w:t>
      </w:r>
      <w:proofErr w:type="spellEnd"/>
      <w:r w:rsidRPr="009A4020">
        <w:rPr>
          <w:rFonts w:ascii="Arial" w:hAnsi="Arial" w:cs="Arial"/>
        </w:rPr>
        <w:t>("127.0.0.1")//</w:t>
      </w:r>
      <w:r w:rsidRPr="009A4020">
        <w:rPr>
          <w:rFonts w:ascii="Arial" w:cs="Arial"/>
        </w:rPr>
        <w:t>填写机器人平板</w:t>
      </w:r>
      <w:r w:rsidRPr="009A4020">
        <w:rPr>
          <w:rFonts w:ascii="Arial" w:hAnsi="Arial" w:cs="Arial"/>
        </w:rPr>
        <w:t>IP</w:t>
      </w:r>
    </w:p>
    <w:p w:rsidR="003B7591" w:rsidRPr="009A4020" w:rsidRDefault="003B7591" w:rsidP="003B7591">
      <w:pPr>
        <w:pStyle w:val="a3"/>
        <w:ind w:left="420" w:firstLineChars="0" w:firstLine="0"/>
        <w:rPr>
          <w:rFonts w:ascii="Arial" w:hAnsi="Arial" w:cs="Arial"/>
        </w:rPr>
      </w:pPr>
      <w:proofErr w:type="spellStart"/>
      <w:r w:rsidRPr="009A4020">
        <w:rPr>
          <w:rFonts w:ascii="Arial" w:hAnsi="Arial" w:cs="Arial"/>
        </w:rPr>
        <w:t>client_socket</w:t>
      </w:r>
      <w:proofErr w:type="spellEnd"/>
      <w:r w:rsidRPr="009A4020">
        <w:rPr>
          <w:rFonts w:ascii="Arial" w:hAnsi="Arial" w:cs="Arial"/>
        </w:rPr>
        <w:t xml:space="preserve"> = </w:t>
      </w:r>
      <w:proofErr w:type="gramStart"/>
      <w:r w:rsidRPr="009A4020">
        <w:rPr>
          <w:rFonts w:ascii="Arial" w:hAnsi="Arial" w:cs="Arial"/>
        </w:rPr>
        <w:t>socket(</w:t>
      </w:r>
      <w:proofErr w:type="gramEnd"/>
      <w:r w:rsidRPr="009A4020">
        <w:rPr>
          <w:rFonts w:ascii="Arial" w:hAnsi="Arial" w:cs="Arial"/>
        </w:rPr>
        <w:t xml:space="preserve">AF_INET, SOCK_STREAM, IPPROTO_TCP); </w:t>
      </w:r>
    </w:p>
    <w:p w:rsidR="003B7591" w:rsidRPr="009A4020" w:rsidRDefault="003B7591" w:rsidP="003B7591">
      <w:pPr>
        <w:pStyle w:val="a3"/>
        <w:ind w:left="420" w:firstLineChars="0" w:firstLine="0"/>
        <w:rPr>
          <w:rFonts w:ascii="Arial" w:hAnsi="Arial" w:cs="Arial"/>
        </w:rPr>
      </w:pPr>
      <w:proofErr w:type="gramStart"/>
      <w:r w:rsidRPr="009A4020">
        <w:rPr>
          <w:rFonts w:ascii="Arial" w:hAnsi="Arial" w:cs="Arial"/>
        </w:rPr>
        <w:t>connect(</w:t>
      </w:r>
      <w:proofErr w:type="spellStart"/>
      <w:proofErr w:type="gramEnd"/>
      <w:r w:rsidRPr="009A4020">
        <w:rPr>
          <w:rFonts w:ascii="Arial" w:hAnsi="Arial" w:cs="Arial"/>
        </w:rPr>
        <w:t>client_socket</w:t>
      </w:r>
      <w:proofErr w:type="spellEnd"/>
      <w:r w:rsidRPr="009A4020">
        <w:rPr>
          <w:rFonts w:ascii="Arial" w:hAnsi="Arial" w:cs="Arial"/>
        </w:rPr>
        <w:t xml:space="preserve">, (struct </w:t>
      </w:r>
      <w:proofErr w:type="spellStart"/>
      <w:r w:rsidRPr="009A4020">
        <w:rPr>
          <w:rFonts w:ascii="Arial" w:hAnsi="Arial" w:cs="Arial"/>
        </w:rPr>
        <w:t>sockaddr</w:t>
      </w:r>
      <w:proofErr w:type="spellEnd"/>
      <w:r w:rsidRPr="009A4020">
        <w:rPr>
          <w:rFonts w:ascii="Arial" w:hAnsi="Arial" w:cs="Arial"/>
        </w:rPr>
        <w:t xml:space="preserve"> *)&amp;</w:t>
      </w:r>
      <w:proofErr w:type="spellStart"/>
      <w:r w:rsidRPr="009A4020">
        <w:rPr>
          <w:rFonts w:ascii="Arial" w:hAnsi="Arial" w:cs="Arial"/>
        </w:rPr>
        <w:t>serAddrsound</w:t>
      </w:r>
      <w:proofErr w:type="spellEnd"/>
      <w:r w:rsidRPr="009A4020">
        <w:rPr>
          <w:rFonts w:ascii="Arial" w:hAnsi="Arial" w:cs="Arial"/>
        </w:rPr>
        <w:t xml:space="preserve">, </w:t>
      </w:r>
      <w:proofErr w:type="spellStart"/>
      <w:r w:rsidRPr="009A4020">
        <w:rPr>
          <w:rFonts w:ascii="Arial" w:hAnsi="Arial" w:cs="Arial"/>
        </w:rPr>
        <w:t>sizeof</w:t>
      </w:r>
      <w:proofErr w:type="spellEnd"/>
      <w:r w:rsidRPr="009A4020">
        <w:rPr>
          <w:rFonts w:ascii="Arial" w:hAnsi="Arial" w:cs="Arial"/>
        </w:rPr>
        <w:t>(</w:t>
      </w:r>
      <w:proofErr w:type="spellStart"/>
      <w:r w:rsidRPr="009A4020">
        <w:rPr>
          <w:rFonts w:ascii="Arial" w:hAnsi="Arial" w:cs="Arial"/>
        </w:rPr>
        <w:t>serAddrsound</w:t>
      </w:r>
      <w:proofErr w:type="spellEnd"/>
      <w:r w:rsidRPr="009A4020">
        <w:rPr>
          <w:rFonts w:ascii="Arial" w:hAnsi="Arial" w:cs="Arial"/>
        </w:rPr>
        <w:t>));</w:t>
      </w:r>
    </w:p>
    <w:p w:rsidR="003B7591" w:rsidRPr="009A4020" w:rsidRDefault="003B7591" w:rsidP="00CA1064">
      <w:pPr>
        <w:pStyle w:val="a3"/>
        <w:ind w:left="420" w:firstLineChars="0" w:firstLine="0"/>
        <w:rPr>
          <w:rFonts w:ascii="Arial" w:hAnsi="Arial" w:cs="Arial"/>
        </w:rPr>
      </w:pPr>
    </w:p>
    <w:p w:rsidR="00CA1064" w:rsidRPr="009A4020" w:rsidRDefault="00CA1064" w:rsidP="00CA1064">
      <w:pPr>
        <w:pStyle w:val="a3"/>
        <w:ind w:left="420" w:firstLineChars="0" w:firstLine="0"/>
        <w:rPr>
          <w:rFonts w:ascii="Arial" w:hAnsi="Arial" w:cs="Arial"/>
        </w:rPr>
      </w:pPr>
      <w:proofErr w:type="gramStart"/>
      <w:r w:rsidRPr="009A4020">
        <w:rPr>
          <w:rFonts w:ascii="Arial" w:hAnsi="Arial" w:cs="Arial"/>
        </w:rPr>
        <w:lastRenderedPageBreak/>
        <w:t>send(</w:t>
      </w:r>
      <w:proofErr w:type="spellStart"/>
      <w:proofErr w:type="gramEnd"/>
      <w:r w:rsidRPr="009A4020">
        <w:rPr>
          <w:rFonts w:ascii="Arial" w:hAnsi="Arial" w:cs="Arial"/>
        </w:rPr>
        <w:t>client_socket</w:t>
      </w:r>
      <w:proofErr w:type="spellEnd"/>
      <w:r w:rsidRPr="009A4020">
        <w:rPr>
          <w:rFonts w:ascii="Arial" w:hAnsi="Arial" w:cs="Arial"/>
        </w:rPr>
        <w:t xml:space="preserve">, </w:t>
      </w:r>
      <w:proofErr w:type="spellStart"/>
      <w:r w:rsidRPr="009A4020">
        <w:rPr>
          <w:rFonts w:ascii="Arial" w:hAnsi="Arial" w:cs="Arial"/>
        </w:rPr>
        <w:t>req,strlen</w:t>
      </w:r>
      <w:proofErr w:type="spellEnd"/>
      <w:r w:rsidRPr="009A4020">
        <w:rPr>
          <w:rFonts w:ascii="Arial" w:hAnsi="Arial" w:cs="Arial"/>
        </w:rPr>
        <w:t>(req) , 0);</w:t>
      </w:r>
    </w:p>
    <w:p w:rsidR="00CA1064" w:rsidRPr="009A4020" w:rsidRDefault="00CA1064" w:rsidP="00CA1064">
      <w:pPr>
        <w:pStyle w:val="a3"/>
        <w:ind w:left="420" w:firstLineChars="0" w:firstLine="0"/>
        <w:rPr>
          <w:rFonts w:ascii="Arial" w:hAnsi="Arial" w:cs="Arial"/>
        </w:rPr>
      </w:pPr>
      <w:proofErr w:type="spellStart"/>
      <w:r w:rsidRPr="009A4020">
        <w:rPr>
          <w:rFonts w:ascii="Arial" w:hAnsi="Arial" w:cs="Arial"/>
        </w:rPr>
        <w:t>recv</w:t>
      </w:r>
      <w:proofErr w:type="spellEnd"/>
      <w:r w:rsidRPr="009A4020">
        <w:rPr>
          <w:rFonts w:ascii="Arial" w:hAnsi="Arial" w:cs="Arial"/>
        </w:rPr>
        <w:t>(</w:t>
      </w:r>
      <w:proofErr w:type="spellStart"/>
      <w:r w:rsidRPr="009A4020">
        <w:rPr>
          <w:rFonts w:ascii="Arial" w:hAnsi="Arial" w:cs="Arial"/>
        </w:rPr>
        <w:t>client_socket</w:t>
      </w:r>
      <w:proofErr w:type="spellEnd"/>
      <w:r w:rsidRPr="009A4020">
        <w:rPr>
          <w:rFonts w:ascii="Arial" w:hAnsi="Arial" w:cs="Arial"/>
        </w:rPr>
        <w:t xml:space="preserve"> ,buff,1024,0);</w:t>
      </w:r>
      <w:r w:rsidRPr="009A4020">
        <w:rPr>
          <w:rFonts w:ascii="Arial" w:hAnsi="Arial" w:cs="Arial"/>
          <w:sz w:val="18"/>
          <w:szCs w:val="18"/>
        </w:rPr>
        <w:t>//</w:t>
      </w:r>
      <w:r w:rsidRPr="009A4020">
        <w:rPr>
          <w:rFonts w:ascii="Arial" w:cs="Arial"/>
          <w:sz w:val="18"/>
          <w:szCs w:val="18"/>
        </w:rPr>
        <w:t>接受确认</w:t>
      </w:r>
    </w:p>
    <w:p w:rsidR="00CA1064" w:rsidRPr="009A4020" w:rsidRDefault="00CA1064" w:rsidP="00CA1064">
      <w:pPr>
        <w:pStyle w:val="a3"/>
        <w:ind w:left="420" w:firstLineChars="0" w:firstLine="0"/>
        <w:rPr>
          <w:rFonts w:ascii="Arial" w:hAnsi="Arial" w:cs="Arial"/>
        </w:rPr>
      </w:pPr>
    </w:p>
    <w:p w:rsidR="00CA1064" w:rsidRPr="009A4020" w:rsidRDefault="00CA1064" w:rsidP="00CA1064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>const char *n1=</w:t>
      </w:r>
      <w:proofErr w:type="gramStart"/>
      <w:r w:rsidRPr="009A4020">
        <w:rPr>
          <w:rFonts w:ascii="Arial" w:hAnsi="Arial" w:cs="Arial"/>
        </w:rPr>
        <w:t>”</w:t>
      </w:r>
      <w:proofErr w:type="gramEnd"/>
      <w:r w:rsidRPr="009A4020">
        <w:rPr>
          <w:rFonts w:ascii="Arial" w:hAnsi="Arial" w:cs="Arial"/>
        </w:rPr>
        <w:t>{\"from\":</w:t>
      </w:r>
      <w:r w:rsidR="00F30960" w:rsidRPr="009A4020">
        <w:rPr>
          <w:rFonts w:ascii="Arial" w:hAnsi="Arial" w:cs="Arial"/>
        </w:rPr>
        <w:t xml:space="preserve"> </w:t>
      </w:r>
      <w:r w:rsidR="00F86044" w:rsidRPr="009A4020">
        <w:rPr>
          <w:rFonts w:ascii="Arial" w:hAnsi="Arial" w:cs="Arial"/>
        </w:rPr>
        <w:t>1</w:t>
      </w:r>
      <w:r w:rsidRPr="009A4020">
        <w:rPr>
          <w:rFonts w:ascii="Arial" w:hAnsi="Arial" w:cs="Arial"/>
        </w:rPr>
        <w:t>,\"</w:t>
      </w:r>
      <w:proofErr w:type="spellStart"/>
      <w:r w:rsidRPr="009A4020">
        <w:rPr>
          <w:rFonts w:ascii="Arial" w:hAnsi="Arial" w:cs="Arial"/>
        </w:rPr>
        <w:t>cmd</w:t>
      </w:r>
      <w:proofErr w:type="spellEnd"/>
      <w:r w:rsidRPr="009A4020">
        <w:rPr>
          <w:rFonts w:ascii="Arial" w:hAnsi="Arial" w:cs="Arial"/>
        </w:rPr>
        <w:t>\":</w:t>
      </w:r>
      <w:r w:rsidR="00BE19E1" w:rsidRPr="009A4020">
        <w:rPr>
          <w:rFonts w:ascii="Arial" w:hAnsi="Arial" w:cs="Arial"/>
        </w:rPr>
        <w:t>73</w:t>
      </w:r>
      <w:r w:rsidRPr="009A4020">
        <w:rPr>
          <w:rFonts w:ascii="Arial" w:hAnsi="Arial" w:cs="Arial"/>
        </w:rPr>
        <w:t>,\"</w:t>
      </w:r>
      <w:proofErr w:type="spellStart"/>
      <w:r w:rsidRPr="009A4020">
        <w:rPr>
          <w:rFonts w:ascii="Arial" w:hAnsi="Arial" w:cs="Arial"/>
        </w:rPr>
        <w:t>subcmd</w:t>
      </w:r>
      <w:proofErr w:type="spellEnd"/>
      <w:r w:rsidRPr="009A4020">
        <w:rPr>
          <w:rFonts w:ascii="Arial" w:hAnsi="Arial" w:cs="Arial"/>
        </w:rPr>
        <w:t>\":1};</w:t>
      </w:r>
      <w:r w:rsidRPr="009A4020">
        <w:rPr>
          <w:rFonts w:ascii="Arial" w:hAnsi="Arial" w:cs="Arial"/>
          <w:sz w:val="18"/>
          <w:szCs w:val="18"/>
        </w:rPr>
        <w:t>//</w:t>
      </w:r>
      <w:r w:rsidRPr="009A4020">
        <w:rPr>
          <w:rFonts w:ascii="Arial" w:cs="Arial"/>
          <w:sz w:val="18"/>
          <w:szCs w:val="18"/>
        </w:rPr>
        <w:t>导航到一号</w:t>
      </w:r>
      <w:r w:rsidR="008F578F" w:rsidRPr="009A4020">
        <w:rPr>
          <w:rFonts w:ascii="Arial" w:cs="Arial"/>
          <w:sz w:val="18"/>
          <w:szCs w:val="18"/>
        </w:rPr>
        <w:t>地点</w:t>
      </w:r>
    </w:p>
    <w:p w:rsidR="00CA1064" w:rsidRPr="009A4020" w:rsidRDefault="00CA1064" w:rsidP="00CA1064">
      <w:pPr>
        <w:pStyle w:val="a3"/>
        <w:ind w:left="420" w:firstLineChars="0" w:firstLine="0"/>
        <w:rPr>
          <w:rFonts w:ascii="Arial" w:hAnsi="Arial" w:cs="Arial"/>
        </w:rPr>
      </w:pPr>
      <w:proofErr w:type="gramStart"/>
      <w:r w:rsidRPr="009A4020">
        <w:rPr>
          <w:rFonts w:ascii="Arial" w:hAnsi="Arial" w:cs="Arial"/>
        </w:rPr>
        <w:t>send(</w:t>
      </w:r>
      <w:proofErr w:type="spellStart"/>
      <w:proofErr w:type="gramEnd"/>
      <w:r w:rsidRPr="009A4020">
        <w:rPr>
          <w:rFonts w:ascii="Arial" w:hAnsi="Arial" w:cs="Arial"/>
        </w:rPr>
        <w:t>client_socket</w:t>
      </w:r>
      <w:proofErr w:type="spellEnd"/>
      <w:r w:rsidRPr="009A4020">
        <w:rPr>
          <w:rFonts w:ascii="Arial" w:hAnsi="Arial" w:cs="Arial"/>
        </w:rPr>
        <w:t>, n1,strlen(n1) , 0);</w:t>
      </w:r>
    </w:p>
    <w:p w:rsidR="00CA1064" w:rsidRPr="009A4020" w:rsidRDefault="00CA1064" w:rsidP="00CA1064">
      <w:pPr>
        <w:pStyle w:val="a3"/>
        <w:ind w:left="420" w:firstLineChars="0" w:firstLine="0"/>
        <w:rPr>
          <w:rFonts w:ascii="Arial" w:hAnsi="Arial" w:cs="Arial"/>
          <w:sz w:val="18"/>
          <w:szCs w:val="18"/>
        </w:rPr>
      </w:pPr>
      <w:proofErr w:type="spellStart"/>
      <w:r w:rsidRPr="009A4020">
        <w:rPr>
          <w:rFonts w:ascii="Arial" w:hAnsi="Arial" w:cs="Arial"/>
        </w:rPr>
        <w:t>recv</w:t>
      </w:r>
      <w:proofErr w:type="spellEnd"/>
      <w:r w:rsidRPr="009A4020">
        <w:rPr>
          <w:rFonts w:ascii="Arial" w:hAnsi="Arial" w:cs="Arial"/>
        </w:rPr>
        <w:t>(</w:t>
      </w:r>
      <w:proofErr w:type="spellStart"/>
      <w:r w:rsidRPr="009A4020">
        <w:rPr>
          <w:rFonts w:ascii="Arial" w:hAnsi="Arial" w:cs="Arial"/>
        </w:rPr>
        <w:t>client_socket</w:t>
      </w:r>
      <w:proofErr w:type="spellEnd"/>
      <w:r w:rsidRPr="009A4020">
        <w:rPr>
          <w:rFonts w:ascii="Arial" w:hAnsi="Arial" w:cs="Arial"/>
        </w:rPr>
        <w:t>, buff, 1024, 0);</w:t>
      </w:r>
      <w:r w:rsidRPr="009A4020">
        <w:rPr>
          <w:rFonts w:ascii="Arial" w:hAnsi="Arial" w:cs="Arial"/>
          <w:sz w:val="18"/>
          <w:szCs w:val="18"/>
        </w:rPr>
        <w:t>//</w:t>
      </w:r>
      <w:r w:rsidRPr="009A4020">
        <w:rPr>
          <w:rFonts w:ascii="Arial" w:cs="Arial"/>
          <w:sz w:val="18"/>
          <w:szCs w:val="18"/>
        </w:rPr>
        <w:t>接受导航命令处理结果，查看</w:t>
      </w:r>
      <w:r w:rsidRPr="009A4020">
        <w:rPr>
          <w:rFonts w:ascii="Arial" w:hAnsi="Arial" w:cs="Arial"/>
          <w:sz w:val="18"/>
          <w:szCs w:val="18"/>
        </w:rPr>
        <w:t>resp</w:t>
      </w:r>
      <w:r w:rsidRPr="009A4020">
        <w:rPr>
          <w:rFonts w:ascii="Arial" w:cs="Arial"/>
          <w:sz w:val="18"/>
          <w:szCs w:val="18"/>
        </w:rPr>
        <w:t>键值是接受还是拒绝</w:t>
      </w:r>
    </w:p>
    <w:p w:rsidR="00DE14D6" w:rsidRDefault="00DE14D6" w:rsidP="00830314">
      <w:pPr>
        <w:pStyle w:val="a3"/>
        <w:ind w:left="420" w:firstLineChars="0" w:firstLine="0"/>
      </w:pPr>
    </w:p>
    <w:p w:rsidR="00D02A76" w:rsidRDefault="00D02A76" w:rsidP="00830314">
      <w:pPr>
        <w:pStyle w:val="a3"/>
        <w:ind w:left="420" w:firstLineChars="0" w:firstLine="0"/>
      </w:pPr>
    </w:p>
    <w:p w:rsidR="00D02A76" w:rsidRPr="009A4020" w:rsidRDefault="00D02A76" w:rsidP="009A4020">
      <w:pPr>
        <w:pStyle w:val="3"/>
      </w:pPr>
      <w:bookmarkStart w:id="435" w:name="_Toc516497250"/>
      <w:r w:rsidRPr="009A4020">
        <w:rPr>
          <w:rFonts w:hint="eastAsia"/>
        </w:rPr>
        <w:t>导航结果接受接口</w:t>
      </w:r>
      <w:bookmarkEnd w:id="435"/>
    </w:p>
    <w:p w:rsidR="00D02A76" w:rsidRPr="00B769A8" w:rsidRDefault="00D02A76" w:rsidP="00D02A76">
      <w:pPr>
        <w:pStyle w:val="a3"/>
        <w:ind w:left="420" w:firstLineChars="0" w:firstLine="0"/>
        <w:rPr>
          <w:sz w:val="24"/>
          <w:szCs w:val="24"/>
        </w:rPr>
      </w:pPr>
      <w:r w:rsidRPr="005E37B8">
        <w:rPr>
          <w:rFonts w:asciiTheme="minorEastAsia" w:hAnsiTheme="minorEastAsia" w:hint="eastAsia"/>
          <w:sz w:val="24"/>
          <w:szCs w:val="24"/>
        </w:rPr>
        <w:t>客户程序通过socket访问端口7050，具体流程</w:t>
      </w:r>
      <w:r w:rsidRPr="00B769A8">
        <w:rPr>
          <w:rFonts w:hint="eastAsia"/>
          <w:sz w:val="24"/>
          <w:szCs w:val="24"/>
        </w:rPr>
        <w:t>：</w:t>
      </w:r>
    </w:p>
    <w:p w:rsidR="00D02A76" w:rsidRDefault="00A11DF4" w:rsidP="00D02A76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2219325" cy="2505075"/>
            <wp:effectExtent l="19050" t="0" r="9525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020" w:rsidRDefault="009A4020" w:rsidP="009A4020">
      <w:pPr>
        <w:pStyle w:val="a3"/>
        <w:ind w:left="420" w:firstLineChars="0" w:firstLine="0"/>
      </w:pPr>
      <w:r>
        <w:rPr>
          <w:rFonts w:hint="eastAsia"/>
        </w:rPr>
        <w:t>握手请求</w:t>
      </w:r>
      <w:r>
        <w:rPr>
          <w:rFonts w:hint="eastAsia"/>
        </w:rPr>
        <w:t>json:</w:t>
      </w:r>
    </w:p>
    <w:p w:rsidR="009A4020" w:rsidRDefault="009A4020" w:rsidP="009A4020">
      <w:pPr>
        <w:pStyle w:val="a3"/>
        <w:ind w:left="420" w:firstLineChars="0" w:firstLine="0"/>
      </w:pPr>
      <w:r>
        <w:rPr>
          <w:rFonts w:hint="eastAsia"/>
        </w:rPr>
        <w:t>{</w:t>
      </w:r>
    </w:p>
    <w:p w:rsidR="009A4020" w:rsidRDefault="009A4020" w:rsidP="009A4020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Pr="005F6C2B">
        <w:t>"from":</w:t>
      </w:r>
      <w:r>
        <w:rPr>
          <w:rFonts w:hint="eastAsia"/>
        </w:rPr>
        <w:t>1</w:t>
      </w:r>
      <w:r>
        <w:t>,</w:t>
      </w:r>
    </w:p>
    <w:p w:rsidR="009A4020" w:rsidRDefault="009A4020" w:rsidP="009A4020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Pr="005F6C2B">
        <w:t xml:space="preserve">"action": </w:t>
      </w:r>
      <w:r>
        <w:rPr>
          <w:rFonts w:hint="eastAsia"/>
        </w:rPr>
        <w:t>2</w:t>
      </w:r>
    </w:p>
    <w:p w:rsidR="009A4020" w:rsidRDefault="009A4020" w:rsidP="009A4020">
      <w:pPr>
        <w:pStyle w:val="a3"/>
        <w:ind w:left="420" w:firstLineChars="0" w:firstLine="0"/>
      </w:pPr>
      <w:r>
        <w:rPr>
          <w:rFonts w:hint="eastAsia"/>
        </w:rPr>
        <w:t>}</w:t>
      </w:r>
    </w:p>
    <w:p w:rsidR="009A4020" w:rsidRDefault="009A4020" w:rsidP="00D02A76">
      <w:pPr>
        <w:pStyle w:val="a3"/>
        <w:ind w:left="420" w:firstLineChars="0" w:firstLine="0"/>
        <w:rPr>
          <w:sz w:val="24"/>
          <w:szCs w:val="24"/>
        </w:rPr>
      </w:pPr>
    </w:p>
    <w:p w:rsidR="00D02A76" w:rsidRDefault="00941A1F" w:rsidP="00D02A7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导航结果</w:t>
      </w:r>
      <w:r w:rsidR="009A4020">
        <w:rPr>
          <w:rFonts w:hint="eastAsia"/>
          <w:sz w:val="24"/>
          <w:szCs w:val="24"/>
        </w:rPr>
        <w:t>示例</w:t>
      </w:r>
      <w:r w:rsidR="009A4020">
        <w:rPr>
          <w:rFonts w:hint="eastAsia"/>
          <w:sz w:val="24"/>
          <w:szCs w:val="24"/>
        </w:rPr>
        <w:t>:</w:t>
      </w:r>
    </w:p>
    <w:p w:rsidR="009A4020" w:rsidRDefault="00D02A76" w:rsidP="00D02A76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rFonts w:hint="eastAsia"/>
          <w:sz w:val="24"/>
          <w:szCs w:val="24"/>
        </w:rPr>
        <w:t>{</w:t>
      </w:r>
    </w:p>
    <w:p w:rsidR="009A4020" w:rsidRDefault="009A4020" w:rsidP="00D02A7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D02A76" w:rsidRPr="00B769A8">
        <w:rPr>
          <w:rFonts w:hint="eastAsia"/>
          <w:sz w:val="24"/>
          <w:szCs w:val="24"/>
        </w:rPr>
        <w:t>"from":</w:t>
      </w:r>
      <w:r w:rsidR="00D02A76" w:rsidRPr="00B769A8">
        <w:rPr>
          <w:sz w:val="24"/>
          <w:szCs w:val="24"/>
        </w:rPr>
        <w:t xml:space="preserve"> </w:t>
      </w:r>
      <w:r w:rsidR="00D02A76" w:rsidRPr="00B769A8">
        <w:rPr>
          <w:rFonts w:hint="eastAsia"/>
          <w:sz w:val="24"/>
          <w:szCs w:val="24"/>
        </w:rPr>
        <w:t>3,</w:t>
      </w:r>
    </w:p>
    <w:p w:rsidR="009A4020" w:rsidRDefault="009A4020" w:rsidP="00D02A7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D02A76" w:rsidRPr="00B769A8">
        <w:rPr>
          <w:rFonts w:hint="eastAsia"/>
          <w:sz w:val="24"/>
          <w:szCs w:val="24"/>
        </w:rPr>
        <w:t>"cmd":73,</w:t>
      </w:r>
    </w:p>
    <w:p w:rsidR="00773E15" w:rsidRDefault="009A4020" w:rsidP="00D02A7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D02A76" w:rsidRPr="00B769A8">
        <w:rPr>
          <w:rFonts w:hint="eastAsia"/>
          <w:sz w:val="24"/>
          <w:szCs w:val="24"/>
        </w:rPr>
        <w:t>"subcmd":</w:t>
      </w:r>
      <w:r>
        <w:rPr>
          <w:rFonts w:hint="eastAsia"/>
          <w:sz w:val="24"/>
          <w:szCs w:val="24"/>
        </w:rPr>
        <w:t>10</w:t>
      </w:r>
      <w:r w:rsidR="00D02A76" w:rsidRPr="00B769A8">
        <w:rPr>
          <w:sz w:val="24"/>
          <w:szCs w:val="24"/>
        </w:rPr>
        <w:t>,</w:t>
      </w:r>
    </w:p>
    <w:p w:rsidR="00773E15" w:rsidRDefault="00773E15" w:rsidP="00D02A7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D02A76" w:rsidRPr="00B769A8">
        <w:rPr>
          <w:sz w:val="24"/>
          <w:szCs w:val="24"/>
        </w:rPr>
        <w:t>"resp":</w:t>
      </w:r>
      <w:r>
        <w:rPr>
          <w:rFonts w:hint="eastAsia"/>
          <w:sz w:val="24"/>
          <w:szCs w:val="24"/>
        </w:rPr>
        <w:t>3</w:t>
      </w:r>
    </w:p>
    <w:p w:rsidR="00773E15" w:rsidRDefault="00D02A76" w:rsidP="00D02A76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sz w:val="24"/>
          <w:szCs w:val="24"/>
        </w:rPr>
        <w:t>}</w:t>
      </w:r>
    </w:p>
    <w:p w:rsidR="00773E15" w:rsidRDefault="00773E15" w:rsidP="00D02A7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导航结果参数说明</w:t>
      </w:r>
      <w:r>
        <w:rPr>
          <w:rFonts w:hint="eastAsia"/>
          <w:sz w:val="24"/>
          <w:szCs w:val="24"/>
        </w:rPr>
        <w:t>: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2032"/>
        <w:gridCol w:w="2032"/>
        <w:gridCol w:w="2796"/>
      </w:tblGrid>
      <w:tr w:rsidR="00810A5E" w:rsidTr="00810A5E">
        <w:tc>
          <w:tcPr>
            <w:tcW w:w="2032" w:type="dxa"/>
          </w:tcPr>
          <w:p w:rsidR="00810A5E" w:rsidRPr="008D4948" w:rsidRDefault="00810A5E" w:rsidP="004D0DF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032" w:type="dxa"/>
          </w:tcPr>
          <w:p w:rsidR="00810A5E" w:rsidRPr="008D4948" w:rsidRDefault="00810A5E" w:rsidP="004D0DF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796" w:type="dxa"/>
          </w:tcPr>
          <w:p w:rsidR="00810A5E" w:rsidRPr="008D4948" w:rsidRDefault="00810A5E" w:rsidP="004D0DF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810A5E" w:rsidTr="00810A5E">
        <w:tc>
          <w:tcPr>
            <w:tcW w:w="2032" w:type="dxa"/>
          </w:tcPr>
          <w:p w:rsidR="00810A5E" w:rsidRDefault="00810A5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2032" w:type="dxa"/>
          </w:tcPr>
          <w:p w:rsidR="00810A5E" w:rsidRDefault="00810A5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810A5E" w:rsidRDefault="00810A5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固定为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810A5E" w:rsidTr="00810A5E">
        <w:tc>
          <w:tcPr>
            <w:tcW w:w="2032" w:type="dxa"/>
          </w:tcPr>
          <w:p w:rsidR="00810A5E" w:rsidRDefault="00810A5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cmd</w:t>
            </w:r>
            <w:proofErr w:type="spellEnd"/>
          </w:p>
        </w:tc>
        <w:tc>
          <w:tcPr>
            <w:tcW w:w="2032" w:type="dxa"/>
          </w:tcPr>
          <w:p w:rsidR="00810A5E" w:rsidRDefault="00810A5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810A5E" w:rsidRDefault="00810A5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导航命令，固定为</w:t>
            </w:r>
            <w:r>
              <w:rPr>
                <w:rFonts w:hint="eastAsia"/>
                <w:sz w:val="24"/>
                <w:szCs w:val="24"/>
              </w:rPr>
              <w:t>73</w:t>
            </w:r>
          </w:p>
        </w:tc>
      </w:tr>
      <w:tr w:rsidR="00810A5E" w:rsidTr="00810A5E">
        <w:tc>
          <w:tcPr>
            <w:tcW w:w="2032" w:type="dxa"/>
          </w:tcPr>
          <w:p w:rsidR="00810A5E" w:rsidRDefault="00810A5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subcmd</w:t>
            </w:r>
            <w:proofErr w:type="spellEnd"/>
          </w:p>
        </w:tc>
        <w:tc>
          <w:tcPr>
            <w:tcW w:w="2032" w:type="dxa"/>
          </w:tcPr>
          <w:p w:rsidR="00810A5E" w:rsidRDefault="00810A5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13733C" w:rsidRPr="00F00F94" w:rsidRDefault="00810A5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导航命力下发的导航点</w:t>
            </w:r>
            <w:r w:rsidR="00986F00">
              <w:rPr>
                <w:rFonts w:hint="eastAsia"/>
                <w:sz w:val="24"/>
                <w:szCs w:val="24"/>
              </w:rPr>
              <w:lastRenderedPageBreak/>
              <w:t>(0-20)</w:t>
            </w:r>
            <w:r w:rsidR="00E13B57">
              <w:rPr>
                <w:rFonts w:hint="eastAsia"/>
                <w:sz w:val="24"/>
                <w:szCs w:val="24"/>
              </w:rPr>
              <w:t>或者</w:t>
            </w:r>
            <w:r w:rsidR="0013733C">
              <w:rPr>
                <w:rFonts w:hint="eastAsia"/>
                <w:sz w:val="24"/>
                <w:szCs w:val="24"/>
              </w:rPr>
              <w:t>0xff/0xfe</w:t>
            </w:r>
          </w:p>
        </w:tc>
      </w:tr>
      <w:tr w:rsidR="00810A5E" w:rsidRPr="004715F3" w:rsidTr="00810A5E">
        <w:tc>
          <w:tcPr>
            <w:tcW w:w="2032" w:type="dxa"/>
          </w:tcPr>
          <w:p w:rsidR="00810A5E" w:rsidRDefault="00810A5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resp</w:t>
            </w:r>
          </w:p>
        </w:tc>
        <w:tc>
          <w:tcPr>
            <w:tcW w:w="2032" w:type="dxa"/>
          </w:tcPr>
          <w:p w:rsidR="00810A5E" w:rsidRDefault="00810A5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810A5E" w:rsidRDefault="00810A5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表示导航正在进行</w:t>
            </w:r>
          </w:p>
          <w:p w:rsidR="00810A5E" w:rsidRDefault="00810A5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表示导航失败</w:t>
            </w:r>
          </w:p>
          <w:p w:rsidR="00810A5E" w:rsidRDefault="00810A5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表示导航成功</w:t>
            </w:r>
          </w:p>
          <w:p w:rsidR="00810A5E" w:rsidRDefault="00810A5E" w:rsidP="004715F3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表示导航临时遇到障碍</w:t>
            </w:r>
          </w:p>
        </w:tc>
      </w:tr>
    </w:tbl>
    <w:p w:rsidR="00D02A76" w:rsidRDefault="00D02A76" w:rsidP="00D02A76">
      <w:pPr>
        <w:pStyle w:val="a3"/>
        <w:ind w:left="420" w:firstLineChars="0" w:firstLine="0"/>
      </w:pPr>
    </w:p>
    <w:p w:rsidR="00D02A76" w:rsidRDefault="00D02A76" w:rsidP="00D02A76">
      <w:pPr>
        <w:pStyle w:val="a3"/>
        <w:ind w:left="420" w:firstLineChars="0" w:firstLine="0"/>
      </w:pPr>
      <w:r>
        <w:rPr>
          <w:rFonts w:hint="eastAsia"/>
        </w:rPr>
        <w:t>c</w:t>
      </w:r>
      <w:r>
        <w:rPr>
          <w:rFonts w:hint="eastAsia"/>
        </w:rPr>
        <w:t>语言例程：</w:t>
      </w:r>
    </w:p>
    <w:p w:rsidR="00D02A76" w:rsidRDefault="00D02A76" w:rsidP="00D02A76">
      <w:pPr>
        <w:pStyle w:val="a3"/>
        <w:ind w:left="420" w:firstLineChars="0" w:firstLine="0"/>
      </w:pPr>
      <w:r>
        <w:t>const char *req</w:t>
      </w:r>
      <w:proofErr w:type="gramStart"/>
      <w:r>
        <w:t>=”</w:t>
      </w:r>
      <w:r w:rsidRPr="005F6C2B">
        <w:t>{</w:t>
      </w:r>
      <w:proofErr w:type="gramEnd"/>
      <w:r>
        <w:t>\</w:t>
      </w:r>
      <w:r w:rsidRPr="005F6C2B">
        <w:t>"from</w:t>
      </w:r>
      <w:r>
        <w:t>\</w:t>
      </w:r>
      <w:r w:rsidRPr="005F6C2B">
        <w:t>":</w:t>
      </w:r>
      <w:r w:rsidR="001E4340">
        <w:rPr>
          <w:rFonts w:hint="eastAsia"/>
        </w:rPr>
        <w:t>1</w:t>
      </w:r>
      <w:r>
        <w:t>,\</w:t>
      </w:r>
      <w:r w:rsidRPr="005F6C2B">
        <w:t>"action</w:t>
      </w:r>
      <w:r>
        <w:t>\</w:t>
      </w:r>
      <w:r w:rsidRPr="005F6C2B">
        <w:t xml:space="preserve">": </w:t>
      </w:r>
      <w:r w:rsidR="003B7591">
        <w:rPr>
          <w:rFonts w:hint="eastAsia"/>
        </w:rPr>
        <w:t>2</w:t>
      </w:r>
      <w:r w:rsidRPr="005F6C2B">
        <w:t>}</w:t>
      </w:r>
      <w:r>
        <w:t>”;</w:t>
      </w:r>
    </w:p>
    <w:p w:rsidR="00997EB0" w:rsidRDefault="00997EB0" w:rsidP="00D02A76">
      <w:pPr>
        <w:pStyle w:val="a3"/>
        <w:ind w:left="420" w:firstLineChars="0" w:firstLine="0"/>
      </w:pPr>
      <w:r>
        <w:rPr>
          <w:rFonts w:hint="eastAsia"/>
        </w:rPr>
        <w:t>const char *n1="ok";</w:t>
      </w:r>
    </w:p>
    <w:p w:rsidR="00D02A76" w:rsidRDefault="00D02A76" w:rsidP="00D02A76">
      <w:pPr>
        <w:pStyle w:val="a3"/>
        <w:ind w:left="420" w:firstLineChars="0" w:firstLine="0"/>
      </w:pPr>
      <w:r>
        <w:t xml:space="preserve">char </w:t>
      </w:r>
      <w:proofErr w:type="gramStart"/>
      <w:r>
        <w:t>buff[</w:t>
      </w:r>
      <w:proofErr w:type="gramEnd"/>
      <w:r>
        <w:t>1024];</w:t>
      </w:r>
    </w:p>
    <w:p w:rsidR="003B7591" w:rsidRDefault="003B7591" w:rsidP="00D02A76">
      <w:pPr>
        <w:pStyle w:val="a3"/>
        <w:ind w:left="420" w:firstLineChars="0" w:firstLine="0"/>
      </w:pPr>
    </w:p>
    <w:p w:rsidR="003B7591" w:rsidRDefault="003B7591" w:rsidP="003B7591">
      <w:pPr>
        <w:pStyle w:val="a3"/>
        <w:ind w:left="420" w:firstLineChars="0" w:firstLine="0"/>
      </w:pPr>
      <w:r>
        <w:t xml:space="preserve">SOCKET </w:t>
      </w:r>
      <w:proofErr w:type="spellStart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IPPROTO_TCP);</w:t>
      </w:r>
    </w:p>
    <w:p w:rsidR="003B7591" w:rsidRDefault="003B7591" w:rsidP="003B7591">
      <w:pPr>
        <w:pStyle w:val="a3"/>
        <w:ind w:left="420" w:firstLineChars="0" w:firstLine="0"/>
      </w:pPr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serAddrsound</w:t>
      </w:r>
      <w:proofErr w:type="spellEnd"/>
      <w:r>
        <w:t xml:space="preserve">;  </w:t>
      </w:r>
    </w:p>
    <w:p w:rsidR="003B7591" w:rsidRDefault="003B7591" w:rsidP="003B7591">
      <w:pPr>
        <w:pStyle w:val="a3"/>
        <w:ind w:left="420" w:firstLineChars="0" w:firstLine="0"/>
      </w:pPr>
      <w:proofErr w:type="spellStart"/>
      <w:r>
        <w:t>serAddrsound.sin_family</w:t>
      </w:r>
      <w:proofErr w:type="spellEnd"/>
      <w:r>
        <w:t xml:space="preserve"> = AF_INET;  </w:t>
      </w:r>
    </w:p>
    <w:p w:rsidR="003B7591" w:rsidRDefault="003B7591" w:rsidP="003B7591">
      <w:pPr>
        <w:pStyle w:val="a3"/>
        <w:ind w:left="420" w:firstLineChars="0" w:firstLine="0"/>
      </w:pPr>
      <w:proofErr w:type="spellStart"/>
      <w:r>
        <w:t>s</w:t>
      </w:r>
      <w:r w:rsidR="00E726A9">
        <w:t>erAddrsound.sin_port</w:t>
      </w:r>
      <w:proofErr w:type="spellEnd"/>
      <w:r w:rsidR="00E726A9">
        <w:t xml:space="preserve"> = </w:t>
      </w:r>
      <w:proofErr w:type="spellStart"/>
      <w:proofErr w:type="gramStart"/>
      <w:r w:rsidR="00E726A9">
        <w:t>htons</w:t>
      </w:r>
      <w:proofErr w:type="spellEnd"/>
      <w:r w:rsidR="00E726A9">
        <w:t>(</w:t>
      </w:r>
      <w:proofErr w:type="gramEnd"/>
      <w:r w:rsidR="00E726A9">
        <w:t>70</w:t>
      </w:r>
      <w:r w:rsidR="00E726A9">
        <w:rPr>
          <w:rFonts w:hint="eastAsia"/>
        </w:rPr>
        <w:t>5</w:t>
      </w:r>
      <w:r>
        <w:t xml:space="preserve">0);  </w:t>
      </w:r>
    </w:p>
    <w:p w:rsidR="003B7591" w:rsidRDefault="003B7591" w:rsidP="003B7591">
      <w:pPr>
        <w:pStyle w:val="a3"/>
        <w:ind w:left="420" w:firstLineChars="0" w:firstLine="0"/>
      </w:pPr>
      <w:proofErr w:type="spellStart"/>
      <w:r>
        <w:rPr>
          <w:rFonts w:hint="eastAsia"/>
        </w:rPr>
        <w:t>serAddrsound.sin_addr.S_un.S_addr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inet_addr</w:t>
      </w:r>
      <w:proofErr w:type="spellEnd"/>
      <w:r>
        <w:rPr>
          <w:rFonts w:hint="eastAsia"/>
        </w:rPr>
        <w:t>("127.0.0.1")//</w:t>
      </w:r>
      <w:r>
        <w:rPr>
          <w:rFonts w:hint="eastAsia"/>
        </w:rPr>
        <w:t>填写机器人平板</w:t>
      </w:r>
      <w:r>
        <w:rPr>
          <w:rFonts w:hint="eastAsia"/>
        </w:rPr>
        <w:t>IP</w:t>
      </w:r>
    </w:p>
    <w:p w:rsidR="003B7591" w:rsidRDefault="003B7591" w:rsidP="003B7591">
      <w:pPr>
        <w:pStyle w:val="a3"/>
        <w:ind w:left="420" w:firstLineChars="0" w:firstLine="0"/>
      </w:pPr>
      <w:proofErr w:type="spellStart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 xml:space="preserve">AF_INET, SOCK_STREAM, IPPROTO_TCP); </w:t>
      </w:r>
    </w:p>
    <w:p w:rsidR="003B7591" w:rsidRDefault="003B7591" w:rsidP="003B7591">
      <w:pPr>
        <w:pStyle w:val="a3"/>
        <w:ind w:left="420" w:firstLineChars="0" w:firstLine="0"/>
      </w:pPr>
      <w:proofErr w:type="gramStart"/>
      <w:r>
        <w:t>connect(</w:t>
      </w:r>
      <w:proofErr w:type="spellStart"/>
      <w:proofErr w:type="gramEnd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serAddrsound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serAddrsound</w:t>
      </w:r>
      <w:proofErr w:type="spellEnd"/>
      <w:r>
        <w:t>));</w:t>
      </w:r>
    </w:p>
    <w:p w:rsidR="003B7591" w:rsidRPr="003B7591" w:rsidRDefault="003B7591" w:rsidP="00D02A76">
      <w:pPr>
        <w:pStyle w:val="a3"/>
        <w:ind w:left="420" w:firstLineChars="0" w:firstLine="0"/>
      </w:pPr>
    </w:p>
    <w:p w:rsidR="00D02A76" w:rsidRDefault="00D02A76" w:rsidP="00D02A76">
      <w:pPr>
        <w:pStyle w:val="a3"/>
        <w:ind w:left="420" w:firstLineChars="0" w:firstLine="0"/>
      </w:pPr>
      <w:proofErr w:type="gramStart"/>
      <w:r>
        <w:t>send(</w:t>
      </w:r>
      <w:proofErr w:type="spellStart"/>
      <w:proofErr w:type="gramEnd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 w:rsidRPr="005F6C2B">
        <w:t xml:space="preserve">, </w:t>
      </w:r>
      <w:proofErr w:type="spellStart"/>
      <w:r>
        <w:t>req,strlen</w:t>
      </w:r>
      <w:proofErr w:type="spellEnd"/>
      <w:r>
        <w:t xml:space="preserve">(req) </w:t>
      </w:r>
      <w:r w:rsidRPr="005F6C2B">
        <w:t>, 0);</w:t>
      </w:r>
    </w:p>
    <w:p w:rsidR="00D02A76" w:rsidRDefault="00D02A76" w:rsidP="00D02A76">
      <w:pPr>
        <w:pStyle w:val="a3"/>
        <w:ind w:left="420" w:firstLineChars="0" w:firstLine="0"/>
      </w:pP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(</w:t>
      </w:r>
      <w:proofErr w:type="spellStart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>
        <w:t xml:space="preserve"> ,buff,1024,0</w:t>
      </w:r>
      <w:r>
        <w:rPr>
          <w:rFonts w:hint="eastAsia"/>
        </w:rPr>
        <w:t>)</w:t>
      </w:r>
      <w:r>
        <w:t>;</w:t>
      </w:r>
      <w:r w:rsidRPr="00055DC3">
        <w:rPr>
          <w:sz w:val="18"/>
          <w:szCs w:val="18"/>
        </w:rPr>
        <w:t>//</w:t>
      </w:r>
      <w:r w:rsidRPr="00055DC3">
        <w:rPr>
          <w:rFonts w:hint="eastAsia"/>
          <w:sz w:val="18"/>
          <w:szCs w:val="18"/>
        </w:rPr>
        <w:t>接受确认</w:t>
      </w:r>
    </w:p>
    <w:p w:rsidR="00D02A76" w:rsidRDefault="00D02A76" w:rsidP="00D02A76">
      <w:pPr>
        <w:pStyle w:val="a3"/>
        <w:ind w:left="420" w:firstLineChars="0" w:firstLine="0"/>
      </w:pPr>
    </w:p>
    <w:p w:rsidR="00D02A76" w:rsidRPr="00963A22" w:rsidRDefault="00D02A76" w:rsidP="00D02A76">
      <w:pPr>
        <w:pStyle w:val="a3"/>
        <w:ind w:left="420" w:firstLineChars="0" w:firstLine="0"/>
        <w:rPr>
          <w:sz w:val="18"/>
          <w:szCs w:val="18"/>
        </w:rPr>
      </w:pPr>
      <w:proofErr w:type="spellStart"/>
      <w:r w:rsidRPr="005F6C2B">
        <w:t>recv</w:t>
      </w:r>
      <w:proofErr w:type="spellEnd"/>
      <w:r w:rsidRPr="005F6C2B">
        <w:t>(</w:t>
      </w:r>
      <w:proofErr w:type="spellStart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>
        <w:t>, buff, 1024</w:t>
      </w:r>
      <w:r w:rsidRPr="005F6C2B">
        <w:t>, 0);</w:t>
      </w:r>
      <w:r w:rsidRPr="00963A22">
        <w:rPr>
          <w:rFonts w:hint="eastAsia"/>
          <w:sz w:val="18"/>
          <w:szCs w:val="18"/>
        </w:rPr>
        <w:t>//</w:t>
      </w:r>
      <w:r w:rsidR="003B7591">
        <w:rPr>
          <w:rFonts w:hint="eastAsia"/>
          <w:sz w:val="18"/>
          <w:szCs w:val="18"/>
        </w:rPr>
        <w:t>接受导航结</w:t>
      </w:r>
      <w:r w:rsidRPr="00963A22">
        <w:rPr>
          <w:rFonts w:hint="eastAsia"/>
          <w:sz w:val="18"/>
          <w:szCs w:val="18"/>
        </w:rPr>
        <w:t>果，查看</w:t>
      </w:r>
    </w:p>
    <w:p w:rsidR="003B7591" w:rsidRDefault="003B7591" w:rsidP="003B7591">
      <w:pPr>
        <w:pStyle w:val="a3"/>
        <w:ind w:left="420" w:firstLineChars="0" w:firstLine="0"/>
      </w:pPr>
      <w:proofErr w:type="gramStart"/>
      <w:r>
        <w:t>send(</w:t>
      </w:r>
      <w:proofErr w:type="spellStart"/>
      <w:proofErr w:type="gramEnd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 w:rsidRPr="005F6C2B">
        <w:t xml:space="preserve">, </w:t>
      </w:r>
      <w:r>
        <w:rPr>
          <w:rFonts w:hint="eastAsia"/>
        </w:rPr>
        <w:t>n1</w:t>
      </w:r>
      <w:r>
        <w:t xml:space="preserve">,strlen(n1) </w:t>
      </w:r>
      <w:r w:rsidRPr="005F6C2B">
        <w:t>, 0);</w:t>
      </w:r>
    </w:p>
    <w:p w:rsidR="00D02A76" w:rsidRPr="003B7591" w:rsidRDefault="00D02A76" w:rsidP="00830314">
      <w:pPr>
        <w:pStyle w:val="a3"/>
        <w:ind w:left="420" w:firstLineChars="0" w:firstLine="0"/>
      </w:pPr>
    </w:p>
    <w:p w:rsidR="00D02A76" w:rsidRDefault="00D02A76" w:rsidP="00830314">
      <w:pPr>
        <w:pStyle w:val="a3"/>
        <w:ind w:left="420" w:firstLineChars="0" w:firstLine="0"/>
      </w:pPr>
    </w:p>
    <w:p w:rsidR="00C96A0B" w:rsidRPr="00176E6C" w:rsidRDefault="00B95DB6" w:rsidP="00176E6C">
      <w:pPr>
        <w:pStyle w:val="3"/>
      </w:pPr>
      <w:bookmarkStart w:id="436" w:name="_Toc516497251"/>
      <w:r w:rsidRPr="00176E6C">
        <w:rPr>
          <w:rFonts w:hint="eastAsia"/>
        </w:rPr>
        <w:t>表情</w:t>
      </w:r>
      <w:r w:rsidR="002031C1">
        <w:rPr>
          <w:rFonts w:hint="eastAsia"/>
        </w:rPr>
        <w:t>与运动</w:t>
      </w:r>
      <w:r w:rsidR="00C96A0B" w:rsidRPr="00176E6C">
        <w:rPr>
          <w:rFonts w:hint="eastAsia"/>
        </w:rPr>
        <w:t>控制接口</w:t>
      </w:r>
      <w:bookmarkEnd w:id="436"/>
    </w:p>
    <w:p w:rsidR="00C96A0B" w:rsidRPr="00B769A8" w:rsidRDefault="00C96A0B" w:rsidP="00C96A0B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rFonts w:hint="eastAsia"/>
          <w:sz w:val="24"/>
          <w:szCs w:val="24"/>
        </w:rPr>
        <w:t>客户程序通过</w:t>
      </w:r>
      <w:r w:rsidRPr="00B769A8">
        <w:rPr>
          <w:rFonts w:hint="eastAsia"/>
          <w:sz w:val="24"/>
          <w:szCs w:val="24"/>
        </w:rPr>
        <w:t>socket</w:t>
      </w:r>
      <w:r w:rsidRPr="00B769A8">
        <w:rPr>
          <w:rFonts w:hint="eastAsia"/>
          <w:sz w:val="24"/>
          <w:szCs w:val="24"/>
        </w:rPr>
        <w:t>访问端口</w:t>
      </w:r>
      <w:r w:rsidRPr="00B769A8">
        <w:rPr>
          <w:rFonts w:hint="eastAsia"/>
          <w:sz w:val="24"/>
          <w:szCs w:val="24"/>
        </w:rPr>
        <w:t>7050</w:t>
      </w:r>
      <w:r w:rsidRPr="00B769A8">
        <w:rPr>
          <w:rFonts w:hint="eastAsia"/>
          <w:sz w:val="24"/>
          <w:szCs w:val="24"/>
        </w:rPr>
        <w:t>，具体流程：</w:t>
      </w:r>
    </w:p>
    <w:p w:rsidR="008207BE" w:rsidRDefault="008207BE" w:rsidP="00C96A0B">
      <w:pPr>
        <w:pStyle w:val="a3"/>
        <w:ind w:left="420" w:firstLineChars="0" w:firstLine="0"/>
      </w:pPr>
    </w:p>
    <w:p w:rsidR="008D2735" w:rsidRPr="00C96A0B" w:rsidRDefault="00A60673" w:rsidP="00C96A0B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4000500" cy="4048125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70E" w:rsidRDefault="00F5770E" w:rsidP="006E55C3">
      <w:pPr>
        <w:pStyle w:val="a3"/>
        <w:ind w:left="420" w:firstLineChars="0" w:firstLine="0"/>
      </w:pPr>
    </w:p>
    <w:p w:rsidR="00F5770E" w:rsidRDefault="00F5770E" w:rsidP="00F5770E">
      <w:pPr>
        <w:pStyle w:val="a3"/>
        <w:ind w:left="420" w:firstLineChars="0" w:firstLine="0"/>
      </w:pPr>
      <w:r>
        <w:rPr>
          <w:rFonts w:hint="eastAsia"/>
        </w:rPr>
        <w:t>握手请求</w:t>
      </w:r>
      <w:r>
        <w:rPr>
          <w:rFonts w:hint="eastAsia"/>
        </w:rPr>
        <w:t>json:</w:t>
      </w:r>
    </w:p>
    <w:p w:rsidR="00F5770E" w:rsidRDefault="00F5770E" w:rsidP="00F5770E">
      <w:pPr>
        <w:pStyle w:val="a3"/>
        <w:ind w:left="420" w:firstLineChars="0" w:firstLine="0"/>
      </w:pPr>
      <w:r>
        <w:rPr>
          <w:rFonts w:hint="eastAsia"/>
        </w:rPr>
        <w:t>{</w:t>
      </w:r>
    </w:p>
    <w:p w:rsidR="00F5770E" w:rsidRDefault="00F5770E" w:rsidP="00F5770E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Pr="005F6C2B">
        <w:t>"from":</w:t>
      </w:r>
      <w:r>
        <w:rPr>
          <w:rFonts w:hint="eastAsia"/>
        </w:rPr>
        <w:t>1</w:t>
      </w:r>
      <w:r>
        <w:t>,</w:t>
      </w:r>
    </w:p>
    <w:p w:rsidR="00F5770E" w:rsidRDefault="00F5770E" w:rsidP="00F5770E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Pr="005F6C2B">
        <w:t xml:space="preserve">"action": </w:t>
      </w:r>
      <w:r w:rsidR="00E408AB">
        <w:rPr>
          <w:rFonts w:hint="eastAsia"/>
        </w:rPr>
        <w:t>1</w:t>
      </w:r>
    </w:p>
    <w:p w:rsidR="00F5770E" w:rsidRDefault="00F5770E" w:rsidP="00F5770E">
      <w:pPr>
        <w:pStyle w:val="a3"/>
        <w:ind w:left="420" w:firstLineChars="0" w:firstLine="0"/>
      </w:pPr>
      <w:r>
        <w:rPr>
          <w:rFonts w:hint="eastAsia"/>
        </w:rPr>
        <w:t>}</w:t>
      </w:r>
    </w:p>
    <w:p w:rsidR="00F5770E" w:rsidRDefault="00F5770E" w:rsidP="006E55C3">
      <w:pPr>
        <w:pStyle w:val="a3"/>
        <w:ind w:left="420" w:firstLineChars="0" w:firstLine="0"/>
      </w:pPr>
    </w:p>
    <w:p w:rsidR="00F5770E" w:rsidRDefault="00F5770E" w:rsidP="006E55C3">
      <w:pPr>
        <w:pStyle w:val="a3"/>
        <w:ind w:left="420" w:firstLineChars="0" w:firstLine="0"/>
      </w:pPr>
      <w:r>
        <w:rPr>
          <w:rFonts w:hint="eastAsia"/>
        </w:rPr>
        <w:t>表情控制命令</w:t>
      </w:r>
      <w:r w:rsidR="00B62296">
        <w:rPr>
          <w:rFonts w:hint="eastAsia"/>
        </w:rPr>
        <w:t>示例</w:t>
      </w:r>
      <w:r>
        <w:rPr>
          <w:rFonts w:hint="eastAsia"/>
        </w:rPr>
        <w:t>：</w:t>
      </w:r>
    </w:p>
    <w:p w:rsidR="00B62296" w:rsidRDefault="00B62296" w:rsidP="006E55C3">
      <w:pPr>
        <w:pStyle w:val="a3"/>
        <w:ind w:left="420" w:firstLineChars="0" w:firstLine="0"/>
      </w:pPr>
      <w:r>
        <w:rPr>
          <w:rFonts w:hint="eastAsia"/>
        </w:rPr>
        <w:t>{</w:t>
      </w:r>
    </w:p>
    <w:p w:rsidR="00B62296" w:rsidRDefault="00B62296" w:rsidP="006E55C3">
      <w:pPr>
        <w:pStyle w:val="a3"/>
        <w:ind w:left="420" w:firstLineChars="0" w:firstLine="0"/>
      </w:pPr>
      <w:r>
        <w:rPr>
          <w:rFonts w:hint="eastAsia"/>
        </w:rPr>
        <w:t xml:space="preserve"> "from":1,</w:t>
      </w:r>
    </w:p>
    <w:p w:rsidR="00B62296" w:rsidRDefault="00B62296" w:rsidP="006E55C3">
      <w:pPr>
        <w:pStyle w:val="a3"/>
        <w:ind w:left="420" w:firstLineChars="0" w:firstLine="0"/>
      </w:pPr>
      <w:r>
        <w:rPr>
          <w:rFonts w:hint="eastAsia"/>
        </w:rPr>
        <w:t xml:space="preserve"> "cmd":102,</w:t>
      </w:r>
    </w:p>
    <w:p w:rsidR="00B62296" w:rsidRDefault="00B62296" w:rsidP="006E55C3">
      <w:pPr>
        <w:pStyle w:val="a3"/>
        <w:ind w:left="420" w:firstLineChars="0" w:firstLine="0"/>
      </w:pPr>
      <w:r>
        <w:rPr>
          <w:rFonts w:hint="eastAsia"/>
        </w:rPr>
        <w:t xml:space="preserve"> "subcmd":</w:t>
      </w:r>
      <w:r w:rsidR="00C4525F">
        <w:rPr>
          <w:rFonts w:hint="eastAsia"/>
        </w:rPr>
        <w:t>1792</w:t>
      </w:r>
    </w:p>
    <w:p w:rsidR="00B62296" w:rsidRDefault="00B62296" w:rsidP="006E55C3">
      <w:pPr>
        <w:pStyle w:val="a3"/>
        <w:ind w:left="420" w:firstLineChars="0" w:firstLine="0"/>
      </w:pPr>
      <w:r>
        <w:rPr>
          <w:rFonts w:hint="eastAsia"/>
        </w:rPr>
        <w:t>}</w:t>
      </w:r>
    </w:p>
    <w:p w:rsidR="00B62296" w:rsidRDefault="00B62296" w:rsidP="006E55C3">
      <w:pPr>
        <w:pStyle w:val="a3"/>
        <w:ind w:left="420" w:firstLineChars="0" w:firstLine="0"/>
      </w:pPr>
      <w:r>
        <w:rPr>
          <w:rFonts w:hint="eastAsia"/>
        </w:rPr>
        <w:t>表情控制命令参数说明：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2032"/>
        <w:gridCol w:w="878"/>
        <w:gridCol w:w="2796"/>
      </w:tblGrid>
      <w:tr w:rsidR="00B62296" w:rsidTr="004D0DF4">
        <w:tc>
          <w:tcPr>
            <w:tcW w:w="2032" w:type="dxa"/>
          </w:tcPr>
          <w:p w:rsidR="00B62296" w:rsidRPr="008D4948" w:rsidRDefault="00B62296" w:rsidP="004D0DF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878" w:type="dxa"/>
          </w:tcPr>
          <w:p w:rsidR="00B62296" w:rsidRPr="008D4948" w:rsidRDefault="00B62296" w:rsidP="004D0DF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796" w:type="dxa"/>
          </w:tcPr>
          <w:p w:rsidR="00B62296" w:rsidRPr="008D4948" w:rsidRDefault="00B62296" w:rsidP="004D0DF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B62296" w:rsidTr="004D0DF4">
        <w:tc>
          <w:tcPr>
            <w:tcW w:w="2032" w:type="dxa"/>
          </w:tcPr>
          <w:p w:rsidR="00B62296" w:rsidRDefault="00B62296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878" w:type="dxa"/>
          </w:tcPr>
          <w:p w:rsidR="00B62296" w:rsidRDefault="00B62296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B62296" w:rsidRDefault="00B62296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固定为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B62296" w:rsidTr="004D0DF4">
        <w:tc>
          <w:tcPr>
            <w:tcW w:w="2032" w:type="dxa"/>
          </w:tcPr>
          <w:p w:rsidR="00B62296" w:rsidRDefault="00B62296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cmd</w:t>
            </w:r>
            <w:proofErr w:type="spellEnd"/>
          </w:p>
        </w:tc>
        <w:tc>
          <w:tcPr>
            <w:tcW w:w="878" w:type="dxa"/>
          </w:tcPr>
          <w:p w:rsidR="00B62296" w:rsidRDefault="00B62296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B62296" w:rsidRDefault="00B62296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动作命令，固定为</w:t>
            </w:r>
            <w:r w:rsidR="00224AE1">
              <w:rPr>
                <w:rFonts w:hint="eastAsia"/>
                <w:sz w:val="24"/>
                <w:szCs w:val="24"/>
              </w:rPr>
              <w:t>102</w:t>
            </w:r>
          </w:p>
        </w:tc>
      </w:tr>
      <w:tr w:rsidR="00B62296" w:rsidTr="004D0DF4">
        <w:tc>
          <w:tcPr>
            <w:tcW w:w="2032" w:type="dxa"/>
          </w:tcPr>
          <w:p w:rsidR="00B62296" w:rsidRDefault="00B62296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subcmd</w:t>
            </w:r>
            <w:proofErr w:type="spellEnd"/>
          </w:p>
        </w:tc>
        <w:tc>
          <w:tcPr>
            <w:tcW w:w="878" w:type="dxa"/>
          </w:tcPr>
          <w:p w:rsidR="00B62296" w:rsidRDefault="00B62296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B62296" w:rsidRDefault="00224AE1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表情或者动作号</w:t>
            </w:r>
          </w:p>
        </w:tc>
      </w:tr>
    </w:tbl>
    <w:p w:rsidR="00F5770E" w:rsidRDefault="00F5770E" w:rsidP="006E55C3">
      <w:pPr>
        <w:pStyle w:val="a3"/>
        <w:ind w:left="420" w:firstLineChars="0" w:firstLine="0"/>
      </w:pPr>
    </w:p>
    <w:p w:rsidR="00C4525F" w:rsidRDefault="00C4525F" w:rsidP="00C4525F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表情控制命令结果示例</w:t>
      </w:r>
      <w:r w:rsidRPr="00AB5B6B">
        <w:rPr>
          <w:rFonts w:hint="eastAsia"/>
          <w:sz w:val="24"/>
          <w:szCs w:val="24"/>
        </w:rPr>
        <w:t>：</w:t>
      </w:r>
    </w:p>
    <w:p w:rsidR="00C4525F" w:rsidRDefault="00C4525F" w:rsidP="00C4525F">
      <w:pPr>
        <w:pStyle w:val="a3"/>
        <w:ind w:left="420" w:firstLineChars="0" w:firstLine="0"/>
        <w:rPr>
          <w:sz w:val="24"/>
          <w:szCs w:val="24"/>
        </w:rPr>
      </w:pPr>
      <w:r w:rsidRPr="00AB5B6B">
        <w:rPr>
          <w:rFonts w:hint="eastAsia"/>
          <w:sz w:val="24"/>
          <w:szCs w:val="24"/>
        </w:rPr>
        <w:t>{</w:t>
      </w:r>
    </w:p>
    <w:p w:rsidR="00C4525F" w:rsidRDefault="00C4525F" w:rsidP="00C4525F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AB5B6B">
        <w:rPr>
          <w:rFonts w:hint="eastAsia"/>
          <w:sz w:val="24"/>
          <w:szCs w:val="24"/>
        </w:rPr>
        <w:t>"from":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  <w:r w:rsidRPr="00AB5B6B">
        <w:rPr>
          <w:rFonts w:hint="eastAsia"/>
          <w:sz w:val="24"/>
          <w:szCs w:val="24"/>
        </w:rPr>
        <w:t>,</w:t>
      </w:r>
    </w:p>
    <w:p w:rsidR="00C4525F" w:rsidRDefault="00C4525F" w:rsidP="00C4525F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AB5B6B">
        <w:rPr>
          <w:rFonts w:hint="eastAsia"/>
          <w:sz w:val="24"/>
          <w:szCs w:val="24"/>
        </w:rPr>
        <w:t>"cmd":102,</w:t>
      </w:r>
    </w:p>
    <w:p w:rsidR="00C4525F" w:rsidRDefault="00C4525F" w:rsidP="00C4525F">
      <w:pPr>
        <w:pStyle w:val="a3"/>
        <w:ind w:left="420" w:firstLineChars="0" w:firstLine="0"/>
        <w:rPr>
          <w:sz w:val="24"/>
          <w:szCs w:val="24"/>
        </w:rPr>
      </w:pPr>
      <w:r w:rsidRPr="00AB5B6B">
        <w:rPr>
          <w:rFonts w:hint="eastAsia"/>
          <w:sz w:val="24"/>
          <w:szCs w:val="24"/>
        </w:rPr>
        <w:lastRenderedPageBreak/>
        <w:t>"subcmd":</w:t>
      </w:r>
      <w:r>
        <w:rPr>
          <w:rFonts w:hint="eastAsia"/>
          <w:sz w:val="24"/>
          <w:szCs w:val="24"/>
        </w:rPr>
        <w:t>1792</w:t>
      </w:r>
      <w:r w:rsidRPr="00AB5B6B">
        <w:rPr>
          <w:rFonts w:hint="eastAsia"/>
          <w:sz w:val="24"/>
          <w:szCs w:val="24"/>
        </w:rPr>
        <w:t>,</w:t>
      </w:r>
    </w:p>
    <w:p w:rsidR="00C4525F" w:rsidRDefault="00C4525F" w:rsidP="00C4525F">
      <w:pPr>
        <w:pStyle w:val="a3"/>
        <w:ind w:left="420" w:firstLineChars="0" w:firstLine="0"/>
        <w:rPr>
          <w:sz w:val="24"/>
          <w:szCs w:val="24"/>
        </w:rPr>
      </w:pPr>
      <w:r w:rsidRPr="00AB5B6B">
        <w:rPr>
          <w:sz w:val="24"/>
          <w:szCs w:val="24"/>
        </w:rPr>
        <w:t>"resp":</w:t>
      </w:r>
      <w:r>
        <w:rPr>
          <w:rFonts w:hint="eastAsia"/>
          <w:sz w:val="24"/>
          <w:szCs w:val="24"/>
        </w:rPr>
        <w:t>1</w:t>
      </w:r>
    </w:p>
    <w:p w:rsidR="00C4525F" w:rsidRDefault="00C4525F" w:rsidP="00C4525F">
      <w:pPr>
        <w:pStyle w:val="a3"/>
        <w:ind w:left="420" w:firstLineChars="0" w:firstLine="0"/>
        <w:rPr>
          <w:sz w:val="24"/>
          <w:szCs w:val="24"/>
        </w:rPr>
      </w:pPr>
      <w:r w:rsidRPr="00AB5B6B">
        <w:rPr>
          <w:sz w:val="24"/>
          <w:szCs w:val="24"/>
        </w:rPr>
        <w:t>}</w:t>
      </w:r>
    </w:p>
    <w:p w:rsidR="00C4525F" w:rsidRPr="00C4525F" w:rsidRDefault="00E814C8" w:rsidP="00C4525F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表情控制命令结果</w:t>
      </w:r>
      <w:r w:rsidR="00C4525F">
        <w:rPr>
          <w:rFonts w:hint="eastAsia"/>
        </w:rPr>
        <w:t>参数说明：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2032"/>
        <w:gridCol w:w="878"/>
        <w:gridCol w:w="2796"/>
      </w:tblGrid>
      <w:tr w:rsidR="00C4525F" w:rsidTr="00E814C8">
        <w:tc>
          <w:tcPr>
            <w:tcW w:w="2032" w:type="dxa"/>
          </w:tcPr>
          <w:p w:rsidR="00C4525F" w:rsidRPr="008D4948" w:rsidRDefault="00C4525F" w:rsidP="00E814C8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878" w:type="dxa"/>
          </w:tcPr>
          <w:p w:rsidR="00C4525F" w:rsidRPr="008D4948" w:rsidRDefault="00C4525F" w:rsidP="00E814C8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796" w:type="dxa"/>
          </w:tcPr>
          <w:p w:rsidR="00C4525F" w:rsidRPr="008D4948" w:rsidRDefault="00C4525F" w:rsidP="00E814C8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C4525F" w:rsidTr="00E814C8">
        <w:tc>
          <w:tcPr>
            <w:tcW w:w="2032" w:type="dxa"/>
          </w:tcPr>
          <w:p w:rsidR="00C4525F" w:rsidRDefault="00C4525F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878" w:type="dxa"/>
          </w:tcPr>
          <w:p w:rsidR="00C4525F" w:rsidRDefault="00C4525F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C4525F" w:rsidRDefault="00C4525F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固定为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C4525F" w:rsidTr="00E814C8">
        <w:tc>
          <w:tcPr>
            <w:tcW w:w="2032" w:type="dxa"/>
          </w:tcPr>
          <w:p w:rsidR="00C4525F" w:rsidRDefault="00C4525F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cmd</w:t>
            </w:r>
            <w:proofErr w:type="spellEnd"/>
          </w:p>
        </w:tc>
        <w:tc>
          <w:tcPr>
            <w:tcW w:w="878" w:type="dxa"/>
          </w:tcPr>
          <w:p w:rsidR="00C4525F" w:rsidRDefault="00C4525F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C4525F" w:rsidRDefault="00C4525F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动作命令，固定为</w:t>
            </w:r>
            <w:r>
              <w:rPr>
                <w:rFonts w:hint="eastAsia"/>
                <w:sz w:val="24"/>
                <w:szCs w:val="24"/>
              </w:rPr>
              <w:t>102</w:t>
            </w:r>
          </w:p>
        </w:tc>
      </w:tr>
      <w:tr w:rsidR="00C4525F" w:rsidTr="00E814C8">
        <w:tc>
          <w:tcPr>
            <w:tcW w:w="2032" w:type="dxa"/>
          </w:tcPr>
          <w:p w:rsidR="00C4525F" w:rsidRDefault="00C4525F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subcmd</w:t>
            </w:r>
            <w:proofErr w:type="spellEnd"/>
          </w:p>
        </w:tc>
        <w:tc>
          <w:tcPr>
            <w:tcW w:w="878" w:type="dxa"/>
          </w:tcPr>
          <w:p w:rsidR="00C4525F" w:rsidRDefault="00C4525F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C4525F" w:rsidRDefault="00C4525F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表情或者动作号</w:t>
            </w:r>
          </w:p>
        </w:tc>
      </w:tr>
      <w:tr w:rsidR="00E814C8" w:rsidTr="00E814C8">
        <w:tc>
          <w:tcPr>
            <w:tcW w:w="2032" w:type="dxa"/>
          </w:tcPr>
          <w:p w:rsidR="00E814C8" w:rsidRDefault="00E814C8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resp</w:t>
            </w:r>
          </w:p>
        </w:tc>
        <w:tc>
          <w:tcPr>
            <w:tcW w:w="878" w:type="dxa"/>
          </w:tcPr>
          <w:p w:rsidR="00E814C8" w:rsidRDefault="00E814C8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E814C8" w:rsidRDefault="00E814C8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表示接受动作指令</w:t>
            </w:r>
          </w:p>
          <w:p w:rsidR="00E814C8" w:rsidRDefault="00E814C8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 </w:t>
            </w:r>
            <w:r>
              <w:rPr>
                <w:rFonts w:hint="eastAsia"/>
                <w:sz w:val="24"/>
                <w:szCs w:val="24"/>
              </w:rPr>
              <w:t>表示拒绝动作指令</w:t>
            </w:r>
          </w:p>
        </w:tc>
      </w:tr>
    </w:tbl>
    <w:p w:rsidR="00C4525F" w:rsidRDefault="00C4525F" w:rsidP="00C4525F">
      <w:pPr>
        <w:rPr>
          <w:sz w:val="24"/>
          <w:szCs w:val="24"/>
        </w:rPr>
      </w:pPr>
    </w:p>
    <w:p w:rsidR="00562E5C" w:rsidRDefault="00562E5C" w:rsidP="00562E5C">
      <w:pPr>
        <w:pStyle w:val="a3"/>
        <w:ind w:left="420" w:firstLineChars="0" w:firstLine="0"/>
        <w:rPr>
          <w:sz w:val="24"/>
          <w:szCs w:val="24"/>
        </w:rPr>
      </w:pPr>
      <w:r w:rsidRPr="00AB5B6B">
        <w:rPr>
          <w:rFonts w:hint="eastAsia"/>
          <w:sz w:val="24"/>
          <w:szCs w:val="24"/>
        </w:rPr>
        <w:t>表情停止命令</w:t>
      </w:r>
      <w:r>
        <w:rPr>
          <w:rFonts w:hint="eastAsia"/>
          <w:sz w:val="24"/>
          <w:szCs w:val="24"/>
        </w:rPr>
        <w:t>示例</w:t>
      </w:r>
      <w:r w:rsidRPr="00AB5B6B">
        <w:rPr>
          <w:rFonts w:hint="eastAsia"/>
          <w:sz w:val="24"/>
          <w:szCs w:val="24"/>
        </w:rPr>
        <w:t>：</w:t>
      </w:r>
    </w:p>
    <w:p w:rsidR="00562E5C" w:rsidRDefault="00562E5C" w:rsidP="00562E5C">
      <w:pPr>
        <w:pStyle w:val="a3"/>
        <w:ind w:left="420" w:firstLineChars="0" w:firstLine="0"/>
        <w:rPr>
          <w:sz w:val="24"/>
          <w:szCs w:val="24"/>
        </w:rPr>
      </w:pPr>
      <w:r w:rsidRPr="00AB5B6B">
        <w:rPr>
          <w:rFonts w:hint="eastAsia"/>
          <w:sz w:val="24"/>
          <w:szCs w:val="24"/>
        </w:rPr>
        <w:t>{</w:t>
      </w:r>
    </w:p>
    <w:p w:rsidR="00562E5C" w:rsidRDefault="00562E5C" w:rsidP="00562E5C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832606">
        <w:rPr>
          <w:rFonts w:hint="eastAsia"/>
          <w:sz w:val="24"/>
          <w:szCs w:val="24"/>
        </w:rPr>
        <w:t xml:space="preserve"> </w:t>
      </w:r>
      <w:r w:rsidRPr="00AB5B6B">
        <w:rPr>
          <w:rFonts w:hint="eastAsia"/>
          <w:sz w:val="24"/>
          <w:szCs w:val="24"/>
        </w:rPr>
        <w:t>"from":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  <w:r w:rsidRPr="00AB5B6B">
        <w:rPr>
          <w:rFonts w:hint="eastAsia"/>
          <w:sz w:val="24"/>
          <w:szCs w:val="24"/>
        </w:rPr>
        <w:t>,</w:t>
      </w:r>
    </w:p>
    <w:p w:rsidR="00562E5C" w:rsidRDefault="00562E5C" w:rsidP="00562E5C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832606">
        <w:rPr>
          <w:rFonts w:hint="eastAsia"/>
          <w:sz w:val="24"/>
          <w:szCs w:val="24"/>
        </w:rPr>
        <w:t xml:space="preserve"> "cmd":65</w:t>
      </w:r>
      <w:r w:rsidRPr="00AB5B6B">
        <w:rPr>
          <w:rFonts w:hint="eastAsia"/>
          <w:sz w:val="24"/>
          <w:szCs w:val="24"/>
        </w:rPr>
        <w:t>,</w:t>
      </w:r>
    </w:p>
    <w:p w:rsidR="00832606" w:rsidRDefault="00E814C8" w:rsidP="00562E5C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832606">
        <w:rPr>
          <w:rFonts w:hint="eastAsia"/>
          <w:sz w:val="24"/>
          <w:szCs w:val="24"/>
        </w:rPr>
        <w:t xml:space="preserve"> </w:t>
      </w:r>
      <w:r w:rsidR="00562E5C" w:rsidRPr="00AB5B6B">
        <w:rPr>
          <w:rFonts w:hint="eastAsia"/>
          <w:sz w:val="24"/>
          <w:szCs w:val="24"/>
        </w:rPr>
        <w:t>"subcmd":</w:t>
      </w:r>
      <w:r w:rsidR="00A86A05">
        <w:rPr>
          <w:rFonts w:hint="eastAsia"/>
          <w:sz w:val="24"/>
          <w:szCs w:val="24"/>
        </w:rPr>
        <w:t>0</w:t>
      </w:r>
    </w:p>
    <w:p w:rsidR="00562E5C" w:rsidRDefault="00562E5C" w:rsidP="00562E5C">
      <w:pPr>
        <w:pStyle w:val="a3"/>
        <w:ind w:left="420" w:firstLineChars="0" w:firstLine="0"/>
        <w:rPr>
          <w:sz w:val="24"/>
          <w:szCs w:val="24"/>
        </w:rPr>
      </w:pPr>
      <w:r w:rsidRPr="00AB5B6B">
        <w:rPr>
          <w:sz w:val="24"/>
          <w:szCs w:val="24"/>
        </w:rPr>
        <w:t>}</w:t>
      </w:r>
    </w:p>
    <w:p w:rsidR="00562E5C" w:rsidRPr="00C4525F" w:rsidRDefault="00562E5C" w:rsidP="00562E5C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</w:rPr>
        <w:t>表情控制命令参数说明：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2032"/>
        <w:gridCol w:w="878"/>
        <w:gridCol w:w="2796"/>
      </w:tblGrid>
      <w:tr w:rsidR="00562E5C" w:rsidTr="00E814C8">
        <w:tc>
          <w:tcPr>
            <w:tcW w:w="2032" w:type="dxa"/>
          </w:tcPr>
          <w:p w:rsidR="00562E5C" w:rsidRPr="008D4948" w:rsidRDefault="00562E5C" w:rsidP="00E814C8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878" w:type="dxa"/>
          </w:tcPr>
          <w:p w:rsidR="00562E5C" w:rsidRPr="008D4948" w:rsidRDefault="00562E5C" w:rsidP="00E814C8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796" w:type="dxa"/>
          </w:tcPr>
          <w:p w:rsidR="00562E5C" w:rsidRPr="008D4948" w:rsidRDefault="00562E5C" w:rsidP="00E814C8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562E5C" w:rsidTr="00E814C8">
        <w:tc>
          <w:tcPr>
            <w:tcW w:w="2032" w:type="dxa"/>
          </w:tcPr>
          <w:p w:rsidR="00562E5C" w:rsidRDefault="00562E5C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878" w:type="dxa"/>
          </w:tcPr>
          <w:p w:rsidR="00562E5C" w:rsidRDefault="00562E5C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562E5C" w:rsidRDefault="00562E5C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固定为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562E5C" w:rsidTr="00E814C8">
        <w:tc>
          <w:tcPr>
            <w:tcW w:w="2032" w:type="dxa"/>
          </w:tcPr>
          <w:p w:rsidR="00562E5C" w:rsidRDefault="00562E5C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cmd</w:t>
            </w:r>
            <w:proofErr w:type="spellEnd"/>
          </w:p>
        </w:tc>
        <w:tc>
          <w:tcPr>
            <w:tcW w:w="878" w:type="dxa"/>
          </w:tcPr>
          <w:p w:rsidR="00562E5C" w:rsidRDefault="00562E5C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562E5C" w:rsidRDefault="00562E5C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动作命令，固定为</w:t>
            </w:r>
            <w:r w:rsidR="00832606">
              <w:rPr>
                <w:rFonts w:hint="eastAsia"/>
                <w:sz w:val="24"/>
                <w:szCs w:val="24"/>
              </w:rPr>
              <w:t>65</w:t>
            </w:r>
          </w:p>
        </w:tc>
      </w:tr>
      <w:tr w:rsidR="00562E5C" w:rsidTr="00E814C8">
        <w:tc>
          <w:tcPr>
            <w:tcW w:w="2032" w:type="dxa"/>
          </w:tcPr>
          <w:p w:rsidR="00562E5C" w:rsidRDefault="00562E5C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subcmd</w:t>
            </w:r>
            <w:proofErr w:type="spellEnd"/>
          </w:p>
        </w:tc>
        <w:tc>
          <w:tcPr>
            <w:tcW w:w="878" w:type="dxa"/>
          </w:tcPr>
          <w:p w:rsidR="00562E5C" w:rsidRDefault="00A86A05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562E5C" w:rsidRDefault="00A86A05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值为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，忽略它</w:t>
            </w:r>
          </w:p>
        </w:tc>
      </w:tr>
    </w:tbl>
    <w:p w:rsidR="00C4525F" w:rsidRDefault="00C4525F" w:rsidP="00C4525F">
      <w:pPr>
        <w:rPr>
          <w:sz w:val="24"/>
          <w:szCs w:val="24"/>
        </w:rPr>
      </w:pPr>
    </w:p>
    <w:p w:rsidR="00832606" w:rsidRDefault="00832606" w:rsidP="00832606">
      <w:pPr>
        <w:pStyle w:val="a3"/>
        <w:ind w:left="420" w:firstLineChars="0" w:firstLine="0"/>
        <w:rPr>
          <w:sz w:val="24"/>
          <w:szCs w:val="24"/>
        </w:rPr>
      </w:pPr>
      <w:r w:rsidRPr="00AB5B6B">
        <w:rPr>
          <w:rFonts w:hint="eastAsia"/>
          <w:sz w:val="24"/>
          <w:szCs w:val="24"/>
        </w:rPr>
        <w:t>表情停止命令</w:t>
      </w:r>
      <w:r>
        <w:rPr>
          <w:rFonts w:hint="eastAsia"/>
          <w:sz w:val="24"/>
          <w:szCs w:val="24"/>
        </w:rPr>
        <w:t>结果示例</w:t>
      </w:r>
      <w:r w:rsidRPr="00AB5B6B">
        <w:rPr>
          <w:rFonts w:hint="eastAsia"/>
          <w:sz w:val="24"/>
          <w:szCs w:val="24"/>
        </w:rPr>
        <w:t>：</w:t>
      </w:r>
    </w:p>
    <w:p w:rsidR="00832606" w:rsidRDefault="00832606" w:rsidP="00832606">
      <w:pPr>
        <w:pStyle w:val="a3"/>
        <w:ind w:left="420" w:firstLineChars="0" w:firstLine="0"/>
        <w:rPr>
          <w:sz w:val="24"/>
          <w:szCs w:val="24"/>
        </w:rPr>
      </w:pPr>
      <w:r w:rsidRPr="00AB5B6B">
        <w:rPr>
          <w:rFonts w:hint="eastAsia"/>
          <w:sz w:val="24"/>
          <w:szCs w:val="24"/>
        </w:rPr>
        <w:t>{</w:t>
      </w:r>
    </w:p>
    <w:p w:rsidR="00832606" w:rsidRDefault="00832606" w:rsidP="0083260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AB5B6B">
        <w:rPr>
          <w:rFonts w:hint="eastAsia"/>
          <w:sz w:val="24"/>
          <w:szCs w:val="24"/>
        </w:rPr>
        <w:t>"from":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  <w:r w:rsidRPr="00AB5B6B">
        <w:rPr>
          <w:rFonts w:hint="eastAsia"/>
          <w:sz w:val="24"/>
          <w:szCs w:val="24"/>
        </w:rPr>
        <w:t>,</w:t>
      </w:r>
    </w:p>
    <w:p w:rsidR="00832606" w:rsidRDefault="00832606" w:rsidP="0083260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"cmd":65</w:t>
      </w:r>
      <w:r w:rsidRPr="00AB5B6B">
        <w:rPr>
          <w:rFonts w:hint="eastAsia"/>
          <w:sz w:val="24"/>
          <w:szCs w:val="24"/>
        </w:rPr>
        <w:t>,</w:t>
      </w:r>
    </w:p>
    <w:p w:rsidR="00832606" w:rsidRDefault="00832606" w:rsidP="0083260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AB5B6B">
        <w:rPr>
          <w:rFonts w:hint="eastAsia"/>
          <w:sz w:val="24"/>
          <w:szCs w:val="24"/>
        </w:rPr>
        <w:t>"subcmd":</w:t>
      </w:r>
      <w:r w:rsidR="005B1F1D"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,</w:t>
      </w:r>
    </w:p>
    <w:p w:rsidR="00832606" w:rsidRDefault="00832606" w:rsidP="0083260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"resp":1</w:t>
      </w:r>
    </w:p>
    <w:p w:rsidR="00832606" w:rsidRDefault="00832606" w:rsidP="00832606">
      <w:pPr>
        <w:pStyle w:val="a3"/>
        <w:ind w:left="420" w:firstLineChars="0" w:firstLine="0"/>
        <w:rPr>
          <w:sz w:val="24"/>
          <w:szCs w:val="24"/>
        </w:rPr>
      </w:pPr>
      <w:r w:rsidRPr="00AB5B6B">
        <w:rPr>
          <w:sz w:val="24"/>
          <w:szCs w:val="24"/>
        </w:rPr>
        <w:t>}</w:t>
      </w:r>
    </w:p>
    <w:p w:rsidR="00832606" w:rsidRPr="00C4525F" w:rsidRDefault="00832606" w:rsidP="00832606">
      <w:pPr>
        <w:pStyle w:val="a3"/>
        <w:ind w:left="420" w:firstLineChars="0" w:firstLine="0"/>
        <w:rPr>
          <w:sz w:val="24"/>
          <w:szCs w:val="24"/>
        </w:rPr>
      </w:pPr>
      <w:r w:rsidRPr="00AB5B6B">
        <w:rPr>
          <w:rFonts w:hint="eastAsia"/>
          <w:sz w:val="24"/>
          <w:szCs w:val="24"/>
        </w:rPr>
        <w:t>表情停止命令</w:t>
      </w:r>
      <w:r>
        <w:rPr>
          <w:rFonts w:hint="eastAsia"/>
          <w:sz w:val="24"/>
          <w:szCs w:val="24"/>
        </w:rPr>
        <w:t>结果</w:t>
      </w:r>
      <w:r>
        <w:rPr>
          <w:rFonts w:hint="eastAsia"/>
        </w:rPr>
        <w:t>参数说明：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2032"/>
        <w:gridCol w:w="878"/>
        <w:gridCol w:w="2796"/>
      </w:tblGrid>
      <w:tr w:rsidR="00832606" w:rsidTr="00796876">
        <w:tc>
          <w:tcPr>
            <w:tcW w:w="2032" w:type="dxa"/>
          </w:tcPr>
          <w:p w:rsidR="00832606" w:rsidRPr="008D4948" w:rsidRDefault="00832606" w:rsidP="00796876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878" w:type="dxa"/>
          </w:tcPr>
          <w:p w:rsidR="00832606" w:rsidRPr="008D4948" w:rsidRDefault="00832606" w:rsidP="00796876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796" w:type="dxa"/>
          </w:tcPr>
          <w:p w:rsidR="00832606" w:rsidRPr="008D4948" w:rsidRDefault="00832606" w:rsidP="00796876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832606" w:rsidTr="00796876">
        <w:tc>
          <w:tcPr>
            <w:tcW w:w="2032" w:type="dxa"/>
          </w:tcPr>
          <w:p w:rsidR="00832606" w:rsidRDefault="0083260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878" w:type="dxa"/>
          </w:tcPr>
          <w:p w:rsidR="00832606" w:rsidRDefault="0083260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832606" w:rsidRDefault="0083260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固定为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832606" w:rsidTr="00796876">
        <w:tc>
          <w:tcPr>
            <w:tcW w:w="2032" w:type="dxa"/>
          </w:tcPr>
          <w:p w:rsidR="00832606" w:rsidRDefault="0083260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cmd</w:t>
            </w:r>
            <w:proofErr w:type="spellEnd"/>
          </w:p>
        </w:tc>
        <w:tc>
          <w:tcPr>
            <w:tcW w:w="878" w:type="dxa"/>
          </w:tcPr>
          <w:p w:rsidR="00832606" w:rsidRDefault="0083260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832606" w:rsidRDefault="0083260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动作命令，固定为</w:t>
            </w:r>
            <w:r>
              <w:rPr>
                <w:rFonts w:hint="eastAsia"/>
                <w:sz w:val="24"/>
                <w:szCs w:val="24"/>
              </w:rPr>
              <w:t>65</w:t>
            </w:r>
          </w:p>
        </w:tc>
      </w:tr>
      <w:tr w:rsidR="00832606" w:rsidTr="00796876">
        <w:tc>
          <w:tcPr>
            <w:tcW w:w="2032" w:type="dxa"/>
          </w:tcPr>
          <w:p w:rsidR="00832606" w:rsidRDefault="0083260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subcmd</w:t>
            </w:r>
            <w:proofErr w:type="spellEnd"/>
          </w:p>
        </w:tc>
        <w:tc>
          <w:tcPr>
            <w:tcW w:w="878" w:type="dxa"/>
          </w:tcPr>
          <w:p w:rsidR="00A86A05" w:rsidRDefault="00A86A05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832606" w:rsidRDefault="00295431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值为</w:t>
            </w:r>
            <w:r>
              <w:rPr>
                <w:rFonts w:hint="eastAsia"/>
                <w:sz w:val="24"/>
                <w:szCs w:val="24"/>
              </w:rPr>
              <w:t>0</w:t>
            </w:r>
            <w:r w:rsidR="00E0236D">
              <w:rPr>
                <w:rFonts w:hint="eastAsia"/>
                <w:sz w:val="24"/>
                <w:szCs w:val="24"/>
              </w:rPr>
              <w:t>，忽略它</w:t>
            </w:r>
          </w:p>
        </w:tc>
      </w:tr>
      <w:tr w:rsidR="00832606" w:rsidTr="00796876">
        <w:tc>
          <w:tcPr>
            <w:tcW w:w="2032" w:type="dxa"/>
          </w:tcPr>
          <w:p w:rsidR="00832606" w:rsidRDefault="0083260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resp</w:t>
            </w:r>
          </w:p>
        </w:tc>
        <w:tc>
          <w:tcPr>
            <w:tcW w:w="878" w:type="dxa"/>
          </w:tcPr>
          <w:p w:rsidR="00832606" w:rsidRDefault="0083260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832606" w:rsidRDefault="00832606" w:rsidP="0083260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表示接受动作指令</w:t>
            </w:r>
          </w:p>
          <w:p w:rsidR="00832606" w:rsidRDefault="00832606" w:rsidP="0083260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 </w:t>
            </w:r>
            <w:r>
              <w:rPr>
                <w:rFonts w:hint="eastAsia"/>
                <w:sz w:val="24"/>
                <w:szCs w:val="24"/>
              </w:rPr>
              <w:t>表示拒绝动作指令</w:t>
            </w:r>
          </w:p>
        </w:tc>
      </w:tr>
    </w:tbl>
    <w:p w:rsidR="00C4525F" w:rsidRDefault="00C4525F" w:rsidP="006E55C3">
      <w:pPr>
        <w:pStyle w:val="a3"/>
        <w:ind w:left="420" w:firstLineChars="0" w:firstLine="0"/>
      </w:pPr>
    </w:p>
    <w:p w:rsidR="00832606" w:rsidRDefault="00832606" w:rsidP="006E55C3"/>
    <w:p w:rsidR="006F5349" w:rsidRPr="008D2735" w:rsidRDefault="00224AE1" w:rsidP="006E55C3">
      <w:r>
        <w:rPr>
          <w:rFonts w:hint="eastAsia"/>
          <w:sz w:val="24"/>
          <w:szCs w:val="24"/>
        </w:rPr>
        <w:t>表情或者动作号</w:t>
      </w:r>
      <w:r w:rsidR="006F5349" w:rsidRPr="00F53B72">
        <w:rPr>
          <w:rFonts w:hint="eastAsia"/>
          <w:sz w:val="24"/>
          <w:szCs w:val="24"/>
        </w:rPr>
        <w:t>的取值格式为三个字节</w:t>
      </w:r>
      <w:r w:rsidR="008218BB" w:rsidRPr="00F53B72">
        <w:rPr>
          <w:rFonts w:hint="eastAsia"/>
          <w:sz w:val="24"/>
          <w:szCs w:val="24"/>
        </w:rPr>
        <w:t>组成的整数</w:t>
      </w:r>
      <w:r w:rsidR="00832606">
        <w:rPr>
          <w:rFonts w:hint="eastAsia"/>
          <w:sz w:val="24"/>
          <w:szCs w:val="24"/>
        </w:rPr>
        <w:t>如下图</w:t>
      </w:r>
      <w:r w:rsidR="00F53B72">
        <w:rPr>
          <w:rFonts w:hint="eastAsia"/>
          <w:sz w:val="24"/>
          <w:szCs w:val="24"/>
        </w:rPr>
        <w:t>：</w:t>
      </w:r>
    </w:p>
    <w:p w:rsidR="00B33CB5" w:rsidRPr="00A956CF" w:rsidRDefault="00B33CB5" w:rsidP="006E55C3">
      <w:pPr>
        <w:rPr>
          <w:sz w:val="24"/>
          <w:szCs w:val="24"/>
        </w:rPr>
      </w:pPr>
    </w:p>
    <w:tbl>
      <w:tblPr>
        <w:tblStyle w:val="a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606"/>
        <w:gridCol w:w="606"/>
        <w:gridCol w:w="606"/>
      </w:tblGrid>
      <w:tr w:rsidR="00832606" w:rsidTr="00832606">
        <w:tc>
          <w:tcPr>
            <w:tcW w:w="606" w:type="dxa"/>
          </w:tcPr>
          <w:p w:rsidR="00832606" w:rsidRDefault="00832606" w:rsidP="00832606">
            <w:r>
              <w:rPr>
                <w:rFonts w:hint="eastAsia"/>
              </w:rPr>
              <w:t>高</w:t>
            </w:r>
          </w:p>
        </w:tc>
        <w:tc>
          <w:tcPr>
            <w:tcW w:w="606" w:type="dxa"/>
          </w:tcPr>
          <w:p w:rsidR="00832606" w:rsidRDefault="00832606" w:rsidP="00832606">
            <w:r>
              <w:rPr>
                <w:rFonts w:hint="eastAsia"/>
              </w:rPr>
              <w:t>中</w:t>
            </w:r>
          </w:p>
        </w:tc>
        <w:tc>
          <w:tcPr>
            <w:tcW w:w="606" w:type="dxa"/>
          </w:tcPr>
          <w:p w:rsidR="00832606" w:rsidRDefault="00832606" w:rsidP="00832606">
            <w:r>
              <w:rPr>
                <w:rFonts w:hint="eastAsia"/>
              </w:rPr>
              <w:t>低</w:t>
            </w:r>
          </w:p>
        </w:tc>
      </w:tr>
    </w:tbl>
    <w:p w:rsidR="00B33CB5" w:rsidRDefault="00B33CB5" w:rsidP="006E55C3">
      <w:pPr>
        <w:rPr>
          <w:sz w:val="24"/>
          <w:szCs w:val="24"/>
        </w:rPr>
      </w:pPr>
    </w:p>
    <w:p w:rsidR="00832606" w:rsidRDefault="00832606" w:rsidP="006E55C3">
      <w:pPr>
        <w:rPr>
          <w:sz w:val="24"/>
          <w:szCs w:val="24"/>
        </w:rPr>
      </w:pPr>
    </w:p>
    <w:p w:rsidR="006F5349" w:rsidRPr="00AB5B6B" w:rsidRDefault="006F5349" w:rsidP="006E55C3">
      <w:pPr>
        <w:rPr>
          <w:sz w:val="24"/>
          <w:szCs w:val="24"/>
        </w:rPr>
      </w:pPr>
      <w:r w:rsidRPr="00AB5B6B">
        <w:rPr>
          <w:rFonts w:hint="eastAsia"/>
          <w:sz w:val="24"/>
          <w:szCs w:val="24"/>
        </w:rPr>
        <w:t>每个字节的取值范围</w:t>
      </w:r>
      <w:r w:rsidR="00BC43C8" w:rsidRPr="00AB5B6B">
        <w:rPr>
          <w:rFonts w:hint="eastAsia"/>
          <w:sz w:val="24"/>
          <w:szCs w:val="24"/>
        </w:rPr>
        <w:t>:</w:t>
      </w:r>
      <w:r w:rsidR="008D2735" w:rsidRPr="00AB5B6B">
        <w:rPr>
          <w:rFonts w:hint="eastAsia"/>
          <w:noProof/>
          <w:sz w:val="24"/>
          <w:szCs w:val="24"/>
        </w:rPr>
        <w:t xml:space="preserve"> </w:t>
      </w:r>
    </w:p>
    <w:p w:rsidR="00BC43C8" w:rsidRPr="00AB5B6B" w:rsidRDefault="00BC43C8" w:rsidP="006E55C3">
      <w:pPr>
        <w:rPr>
          <w:sz w:val="24"/>
          <w:szCs w:val="24"/>
        </w:rPr>
      </w:pPr>
    </w:p>
    <w:p w:rsidR="00BC43C8" w:rsidRDefault="00BC43C8" w:rsidP="00BC43C8">
      <w:pPr>
        <w:rPr>
          <w:sz w:val="24"/>
          <w:szCs w:val="24"/>
        </w:rPr>
      </w:pPr>
      <w:r w:rsidRPr="00832606">
        <w:rPr>
          <w:rFonts w:hint="eastAsia"/>
          <w:b/>
          <w:sz w:val="24"/>
          <w:szCs w:val="24"/>
        </w:rPr>
        <w:t>低字节</w:t>
      </w:r>
      <w:r w:rsidRPr="00AB5B6B">
        <w:rPr>
          <w:rFonts w:hint="eastAsia"/>
          <w:sz w:val="24"/>
          <w:szCs w:val="24"/>
        </w:rPr>
        <w:t>：</w:t>
      </w:r>
      <w:r w:rsidRPr="00AB5B6B">
        <w:rPr>
          <w:rFonts w:hint="eastAsia"/>
          <w:sz w:val="24"/>
          <w:szCs w:val="24"/>
        </w:rPr>
        <w:t>1-12</w:t>
      </w:r>
      <w:r w:rsidRPr="00AB5B6B">
        <w:rPr>
          <w:rFonts w:hint="eastAsia"/>
          <w:sz w:val="24"/>
          <w:szCs w:val="24"/>
        </w:rPr>
        <w:t>，可以调用</w:t>
      </w:r>
      <w:r w:rsidRPr="00AB5B6B">
        <w:rPr>
          <w:rFonts w:hint="eastAsia"/>
          <w:sz w:val="24"/>
          <w:szCs w:val="24"/>
        </w:rPr>
        <w:t>GQY</w:t>
      </w:r>
      <w:r w:rsidRPr="00AB5B6B">
        <w:rPr>
          <w:rFonts w:hint="eastAsia"/>
          <w:sz w:val="24"/>
          <w:szCs w:val="24"/>
        </w:rPr>
        <w:t>定制好的整套表情和动作；和其他字节是互斥，如果该字节为非</w:t>
      </w:r>
      <w:r w:rsidRPr="00AB5B6B">
        <w:rPr>
          <w:rFonts w:hint="eastAsia"/>
          <w:sz w:val="24"/>
          <w:szCs w:val="24"/>
        </w:rPr>
        <w:t>0</w:t>
      </w:r>
      <w:r w:rsidRPr="00AB5B6B">
        <w:rPr>
          <w:rFonts w:hint="eastAsia"/>
          <w:sz w:val="24"/>
          <w:szCs w:val="24"/>
        </w:rPr>
        <w:t>，其他字节必须为</w:t>
      </w:r>
      <w:r w:rsidRPr="00AB5B6B">
        <w:rPr>
          <w:rFonts w:hint="eastAsia"/>
          <w:sz w:val="24"/>
          <w:szCs w:val="24"/>
        </w:rPr>
        <w:t>0</w:t>
      </w:r>
      <w:r w:rsidRPr="00AB5B6B">
        <w:rPr>
          <w:rFonts w:hint="eastAsia"/>
          <w:sz w:val="24"/>
          <w:szCs w:val="24"/>
        </w:rPr>
        <w:t>。</w:t>
      </w:r>
    </w:p>
    <w:p w:rsidR="00BC43C8" w:rsidRDefault="004662E1" w:rsidP="006E55C3">
      <w:r>
        <w:rPr>
          <w:rFonts w:hint="eastAsia"/>
          <w:noProof/>
        </w:rPr>
        <w:drawing>
          <wp:inline distT="0" distB="0" distL="0" distR="0">
            <wp:extent cx="1714500" cy="2762250"/>
            <wp:effectExtent l="1905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2E1" w:rsidRDefault="004662E1" w:rsidP="006E55C3"/>
    <w:p w:rsidR="004662E1" w:rsidRDefault="004662E1" w:rsidP="006E55C3"/>
    <w:p w:rsidR="00415E02" w:rsidRPr="00F53B72" w:rsidRDefault="00415E02" w:rsidP="006E55C3">
      <w:pPr>
        <w:rPr>
          <w:sz w:val="24"/>
          <w:szCs w:val="24"/>
        </w:rPr>
      </w:pPr>
      <w:r w:rsidRPr="00A956CF">
        <w:rPr>
          <w:rFonts w:hint="eastAsia"/>
          <w:b/>
          <w:sz w:val="24"/>
          <w:szCs w:val="24"/>
        </w:rPr>
        <w:t>中字节</w:t>
      </w:r>
      <w:r w:rsidRPr="00F53B72">
        <w:rPr>
          <w:rFonts w:hint="eastAsia"/>
          <w:sz w:val="24"/>
          <w:szCs w:val="24"/>
        </w:rPr>
        <w:t>：</w:t>
      </w:r>
      <w:r w:rsidRPr="00F53B72">
        <w:rPr>
          <w:rFonts w:hint="eastAsia"/>
          <w:sz w:val="24"/>
          <w:szCs w:val="24"/>
        </w:rPr>
        <w:t>1-46</w:t>
      </w:r>
      <w:r w:rsidRPr="00F53B72">
        <w:rPr>
          <w:rFonts w:hint="eastAsia"/>
          <w:sz w:val="24"/>
          <w:szCs w:val="24"/>
        </w:rPr>
        <w:t>，可以调用眼睛表情；该字节可以和高字节做或运算，实现眼睛和嘴巴动作组合。</w:t>
      </w:r>
    </w:p>
    <w:p w:rsidR="00756742" w:rsidRDefault="00756742" w:rsidP="006E55C3"/>
    <w:tbl>
      <w:tblPr>
        <w:tblW w:w="6303" w:type="dxa"/>
        <w:tblInd w:w="755" w:type="dxa"/>
        <w:tblLook w:val="04A0" w:firstRow="1" w:lastRow="0" w:firstColumn="1" w:lastColumn="0" w:noHBand="0" w:noVBand="1"/>
      </w:tblPr>
      <w:tblGrid>
        <w:gridCol w:w="1361"/>
        <w:gridCol w:w="2596"/>
        <w:gridCol w:w="2346"/>
      </w:tblGrid>
      <w:tr w:rsidR="00C5767F" w:rsidRPr="003A5125" w:rsidTr="00394685">
        <w:trPr>
          <w:trHeight w:val="270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FE527E" w:rsidRDefault="00C5767F" w:rsidP="003A5125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中字节</w:t>
            </w:r>
            <w:r w:rsidRPr="00FE527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值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FE527E" w:rsidRDefault="00C5767F" w:rsidP="003A5125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表达意思</w:t>
            </w:r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FE527E" w:rsidRDefault="00C5767F" w:rsidP="003A5125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E527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眼睛形状</w:t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FE527E" w:rsidRDefault="00C5767F" w:rsidP="00C5767F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FE527E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welcome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FE527E" w:rsidRDefault="00C5767F" w:rsidP="00CB324F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E8407C">
              <w:rPr>
                <w:rFonts w:ascii="宋体" w:eastAsia="宋体" w:hAnsi="宋体" w:cs="宋体" w:hint="eastAsia"/>
                <w:bCs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295400" cy="613309"/>
                  <wp:effectExtent l="19050" t="0" r="0" b="0"/>
                  <wp:docPr id="114" name="图片 32" descr="1_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1_4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613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桃心</w:t>
            </w:r>
            <w:proofErr w:type="gramEnd"/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CB32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324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314450" cy="628144"/>
                  <wp:effectExtent l="19050" t="0" r="0" b="0"/>
                  <wp:docPr id="115" name="图片 41" descr="1_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 descr="1_0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628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三角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407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287780" cy="609701"/>
                  <wp:effectExtent l="19050" t="0" r="7620" b="0"/>
                  <wp:docPr id="116" name="图片 27" descr="1_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1_6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780" cy="609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微笑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407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247775" cy="590761"/>
                  <wp:effectExtent l="19050" t="0" r="9525" b="0"/>
                  <wp:docPr id="117" name="图片 22" descr="1_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1_7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590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失落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7A50A2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1228725" cy="581742"/>
                  <wp:effectExtent l="19050" t="0" r="9525" b="0"/>
                  <wp:docPr id="140" name="图片 3" descr="C:\Users\Administrator\Documents\WeChat Files\jxshln\Files\图像\单只眼睛轮廓_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strator\Documents\WeChat Files\jxshln\Files\图像\单只眼睛轮廓_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5817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眼睫毛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407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247775" cy="598932"/>
                  <wp:effectExtent l="19050" t="0" r="9525" b="0"/>
                  <wp:docPr id="118" name="图片 34" descr="1_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1_3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598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圆圈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324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247775" cy="596281"/>
                  <wp:effectExtent l="19050" t="0" r="9525" b="0"/>
                  <wp:docPr id="119" name="图片 38" descr="1_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 descr="1_1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596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横线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324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207094" cy="571500"/>
                  <wp:effectExtent l="19050" t="0" r="0" b="0"/>
                  <wp:docPr id="120" name="图片 26" descr="1_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1_65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226" cy="571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324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247330" cy="590550"/>
                  <wp:effectExtent l="19050" t="0" r="0" b="0"/>
                  <wp:docPr id="121" name="图片 39" descr="1_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 descr="1_13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33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324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287566" cy="609600"/>
                  <wp:effectExtent l="19050" t="0" r="7834" b="0"/>
                  <wp:docPr id="122" name="图片 25" descr="1_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1_68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566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波浪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324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133475" cy="536645"/>
                  <wp:effectExtent l="19050" t="0" r="9525" b="0"/>
                  <wp:docPr id="123" name="图片 17" descr="1_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1_88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536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叉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324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057275" cy="500568"/>
                  <wp:effectExtent l="19050" t="0" r="9525" b="0"/>
                  <wp:docPr id="124" name="图片 43" descr="1_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 descr="1_03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963" cy="503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电池没电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6517A7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7A7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175985" cy="561975"/>
                  <wp:effectExtent l="19050" t="0" r="5115" b="0"/>
                  <wp:docPr id="145" name="图片 30" descr="1_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1_57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932" cy="562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哭泣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1133475" cy="557238"/>
                  <wp:effectExtent l="19050" t="0" r="9525" b="0"/>
                  <wp:docPr id="126" name="图片 1" descr="c:\Temp\WeChat Files\3628232533503201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Temp\WeChat Files\3628232533503201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4783" cy="5578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嚎啕大哭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3240EC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1066800" cy="505077"/>
                  <wp:effectExtent l="19050" t="0" r="0" b="0"/>
                  <wp:docPr id="139" name="图片 2" descr="C:\Users\Administrator\Documents\WeChat Files\jxshln\Files\图像\3_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ocuments\WeChat Files\jxshln\Files\图像\3_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335" cy="5062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闪电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407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016529" cy="485775"/>
                  <wp:effectExtent l="19050" t="0" r="0" b="0"/>
                  <wp:docPr id="127" name="图片 19" descr="1_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1_84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529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问号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407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036461" cy="495300"/>
                  <wp:effectExtent l="19050" t="0" r="0" b="0"/>
                  <wp:docPr id="128" name="图片 35" descr="1_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1_33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461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向右看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407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066800" cy="505078"/>
                  <wp:effectExtent l="19050" t="0" r="0" b="0"/>
                  <wp:docPr id="129" name="图片 31" descr="1_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1_43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5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</w:t>
            </w:r>
            <w:r w:rsidR="004166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向左看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324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106502" cy="523875"/>
                  <wp:effectExtent l="19050" t="0" r="0" b="0"/>
                  <wp:docPr id="130" name="图片 40" descr="1_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 descr="1_11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502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眩晕 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324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133475" cy="536645"/>
                  <wp:effectExtent l="19050" t="0" r="9525" b="0"/>
                  <wp:docPr id="131" name="图片 29" descr="1_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1_59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536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音乐1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836B9A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1166857" cy="552450"/>
                  <wp:effectExtent l="19050" t="0" r="0" b="0"/>
                  <wp:docPr id="161" name="图片 4" descr="C:\Users\Administrator\Documents\WeChat Files\jxshln\Files\图像(1)\单只眼睛轮廓_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istrator\Documents\WeChat Files\jxshln\Files\图像(1)\单只眼睛轮廓_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6857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音乐2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836B9A" w:rsidP="003946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1146738" cy="542925"/>
                  <wp:effectExtent l="19050" t="0" r="0" b="0"/>
                  <wp:docPr id="162" name="图片 5" descr="C:\Users\Administrator\Documents\WeChat Files\jxshln\Files\图像(1)\4_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istrator\Documents\WeChat Files\jxshln\Files\图像(1)\4_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738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感叹号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324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215849" cy="581025"/>
                  <wp:effectExtent l="19050" t="0" r="3351" b="0"/>
                  <wp:docPr id="134" name="图片 20" descr="1_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1_82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849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充电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6517A7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40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6517A7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057275" cy="505246"/>
                  <wp:effectExtent l="19050" t="0" r="9525" b="0"/>
                  <wp:docPr id="144" name="图片 33" descr="1_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1_37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505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心电图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324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195917" cy="571500"/>
                  <wp:effectExtent l="19050" t="0" r="4233" b="0"/>
                  <wp:docPr id="136" name="图片 24" descr="1_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1_70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917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A0669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警示符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A648B3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1247330" cy="590550"/>
                  <wp:effectExtent l="19050" t="0" r="0" b="0"/>
                  <wp:docPr id="163" name="图片 6" descr="C:\Users\Administrator\Documents\WeChat Files\jxshln\Files\9_84\9_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istrator\Documents\WeChat Files\jxshln\Files\9_84\9_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33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byebye</w:t>
            </w:r>
            <w:proofErr w:type="spellEnd"/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324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323975" cy="626838"/>
                  <wp:effectExtent l="19050" t="0" r="9525" b="0"/>
                  <wp:docPr id="137" name="图片 23" descr="1_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1_78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626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Hi动画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音乐条动画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心电图动画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波浪线动画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哭泣动画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向左看动画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向右看动画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桃心动画</w:t>
            </w:r>
            <w:proofErr w:type="gramEnd"/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byebye</w:t>
            </w:r>
            <w:proofErr w:type="spellEnd"/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动画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睡觉动画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思考动画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程序更新动画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眨眼睛一次动画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眨眼睛两次动画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眨眼睛两次后熄灭动画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42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清屏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故障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324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156335" cy="552585"/>
                  <wp:effectExtent l="19050" t="0" r="5715" b="0"/>
                  <wp:docPr id="138" name="图片 42" descr="1_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 descr="1_06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335" cy="55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电量不足动画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充电动画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3A5125" w:rsidRDefault="003A5125" w:rsidP="006E55C3"/>
    <w:p w:rsidR="001664B3" w:rsidRPr="001664B3" w:rsidRDefault="001664B3" w:rsidP="001664B3">
      <w:pPr>
        <w:jc w:val="center"/>
        <w:rPr>
          <w:b/>
        </w:rPr>
      </w:pPr>
      <w:bookmarkStart w:id="437" w:name="表情表格"/>
      <w:bookmarkEnd w:id="437"/>
      <w:r w:rsidRPr="001664B3">
        <w:rPr>
          <w:rFonts w:hint="eastAsia"/>
          <w:b/>
        </w:rPr>
        <w:t>表情表格</w:t>
      </w:r>
    </w:p>
    <w:p w:rsidR="009A0F84" w:rsidRDefault="009A0F84" w:rsidP="006E55C3"/>
    <w:p w:rsidR="00415E02" w:rsidRPr="00AB5B6B" w:rsidRDefault="00415E02" w:rsidP="006E55C3">
      <w:pPr>
        <w:rPr>
          <w:sz w:val="24"/>
          <w:szCs w:val="24"/>
        </w:rPr>
      </w:pPr>
      <w:r w:rsidRPr="00A956CF">
        <w:rPr>
          <w:rFonts w:hint="eastAsia"/>
          <w:b/>
          <w:sz w:val="24"/>
          <w:szCs w:val="24"/>
        </w:rPr>
        <w:t>高字节</w:t>
      </w:r>
      <w:r w:rsidRPr="00AB5B6B">
        <w:rPr>
          <w:rFonts w:hint="eastAsia"/>
          <w:sz w:val="24"/>
          <w:szCs w:val="24"/>
        </w:rPr>
        <w:t>：</w:t>
      </w:r>
      <w:r w:rsidRPr="00AB5B6B">
        <w:rPr>
          <w:rFonts w:hint="eastAsia"/>
          <w:sz w:val="24"/>
          <w:szCs w:val="24"/>
        </w:rPr>
        <w:t>1-14</w:t>
      </w:r>
      <w:r w:rsidRPr="00AB5B6B">
        <w:rPr>
          <w:rFonts w:hint="eastAsia"/>
          <w:sz w:val="24"/>
          <w:szCs w:val="24"/>
        </w:rPr>
        <w:t>，可以调用嘴巴表情；</w:t>
      </w:r>
    </w:p>
    <w:p w:rsidR="00756742" w:rsidRDefault="00756742" w:rsidP="006E55C3"/>
    <w:tbl>
      <w:tblPr>
        <w:tblW w:w="4787" w:type="dxa"/>
        <w:tblInd w:w="992" w:type="dxa"/>
        <w:tblLook w:val="04A0" w:firstRow="1" w:lastRow="0" w:firstColumn="1" w:lastColumn="0" w:noHBand="0" w:noVBand="1"/>
      </w:tblPr>
      <w:tblGrid>
        <w:gridCol w:w="1360"/>
        <w:gridCol w:w="1441"/>
        <w:gridCol w:w="1986"/>
      </w:tblGrid>
      <w:tr w:rsidR="001D2360" w:rsidRPr="009A0F84" w:rsidTr="009A7555">
        <w:trPr>
          <w:trHeight w:val="27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FE527E" w:rsidRDefault="001D2360" w:rsidP="00A863A4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E527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高字节值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FE527E" w:rsidRDefault="009A7555" w:rsidP="00A863A4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表达意思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D2360" w:rsidRPr="00FE527E" w:rsidRDefault="009A7555" w:rsidP="00A863A4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嘴巴形状</w:t>
            </w:r>
          </w:p>
        </w:tc>
      </w:tr>
      <w:tr w:rsidR="001D2360" w:rsidRPr="009A0F84" w:rsidTr="009A7555">
        <w:trPr>
          <w:trHeight w:val="27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824229" w:rsidP="00A863A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1D2360" w:rsidP="009A75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F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微笑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D2360" w:rsidRPr="009A0F84" w:rsidRDefault="009A7555" w:rsidP="00A863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E0DA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085850" cy="547687"/>
                  <wp:effectExtent l="19050" t="0" r="0" b="0"/>
                  <wp:docPr id="156" name="图片 45" descr="2_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 descr="2_59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414" cy="550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2360" w:rsidRPr="009A0F84" w:rsidTr="009A7555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824229" w:rsidP="009A0F8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1D2360" w:rsidP="009A75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F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失落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2360" w:rsidRPr="009A0F84" w:rsidRDefault="009A7555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407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104900" cy="552450"/>
                  <wp:effectExtent l="19050" t="0" r="0" b="0"/>
                  <wp:docPr id="157" name="图片 47" descr="2_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 descr="2_25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2360" w:rsidRPr="009A0F84" w:rsidTr="009A7555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824229" w:rsidP="009A0F8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1D2360" w:rsidP="009A75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F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口型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2360" w:rsidRPr="009A0F84" w:rsidRDefault="009A7555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407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104900" cy="557296"/>
                  <wp:effectExtent l="19050" t="0" r="0" b="0"/>
                  <wp:docPr id="158" name="图片 44" descr="2_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 descr="2_86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557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2360" w:rsidRPr="009A0F84" w:rsidTr="009A7555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824229" w:rsidP="009A0F8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1D2360" w:rsidP="009A75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F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横线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2360" w:rsidRPr="009A0F84" w:rsidRDefault="009A7555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407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104900" cy="552450"/>
                  <wp:effectExtent l="19050" t="0" r="0" b="0"/>
                  <wp:docPr id="159" name="图片 48" descr="2_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 descr="2_22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2360" w:rsidRPr="009A0F84" w:rsidTr="009A7555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824229" w:rsidP="009A0F8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1D2360" w:rsidP="009A75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F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清屏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2360" w:rsidRPr="009A0F84" w:rsidRDefault="009A7555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407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085850" cy="542925"/>
                  <wp:effectExtent l="19050" t="0" r="0" b="0"/>
                  <wp:docPr id="160" name="图片 46" descr="2_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 descr="2_57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2360" w:rsidRPr="009A0F84" w:rsidTr="009A7555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824229" w:rsidP="009A0F8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1D2360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F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嘴部说话1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2360" w:rsidRPr="009A0F84" w:rsidRDefault="001D2360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D2360" w:rsidRPr="009A0F84" w:rsidTr="009A7555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824229" w:rsidP="009A0F8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1D2360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F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嘴部说话2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2360" w:rsidRPr="009A0F84" w:rsidRDefault="001D2360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D2360" w:rsidRPr="009A0F84" w:rsidTr="009A7555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824229" w:rsidP="009A0F8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1D2360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F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嘴部说话3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2360" w:rsidRPr="009A0F84" w:rsidRDefault="001D2360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D2360" w:rsidRPr="009A0F84" w:rsidTr="009A7555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824229" w:rsidP="009A0F8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1D2360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F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嘴部说话4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2360" w:rsidRPr="009A0F84" w:rsidRDefault="001D2360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D2360" w:rsidRPr="009A0F84" w:rsidTr="009A7555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824229" w:rsidP="009A0F8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1D2360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F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嘴部说话5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2360" w:rsidRPr="009A0F84" w:rsidRDefault="001D2360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D2360" w:rsidRPr="009A0F84" w:rsidTr="009A7555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1D2360" w:rsidP="009A0F8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F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8242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1D2360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F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嘴部说话6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2360" w:rsidRPr="009A0F84" w:rsidRDefault="001D2360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D2360" w:rsidRPr="009A0F84" w:rsidTr="009A7555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1D2360" w:rsidP="009A0F8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F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8242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1D2360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F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嘴部说话7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2360" w:rsidRPr="009A0F84" w:rsidRDefault="001D2360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D2360" w:rsidRPr="009A0F84" w:rsidTr="009A7555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1D2360" w:rsidP="009A0F8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F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8242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1D2360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F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嘴部说话8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2360" w:rsidRPr="009A0F84" w:rsidRDefault="001D2360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6C1017" w:rsidRDefault="006C1017" w:rsidP="00A06AD2">
      <w:pPr>
        <w:pStyle w:val="a3"/>
        <w:ind w:left="420" w:firstLineChars="0" w:firstLine="0"/>
      </w:pPr>
    </w:p>
    <w:p w:rsidR="00A06AD2" w:rsidRPr="00AB5B6B" w:rsidRDefault="00A06AD2" w:rsidP="009A0F84">
      <w:pPr>
        <w:pStyle w:val="a3"/>
        <w:ind w:left="420" w:firstLineChars="0" w:firstLine="0"/>
        <w:rPr>
          <w:sz w:val="24"/>
          <w:szCs w:val="24"/>
        </w:rPr>
      </w:pPr>
    </w:p>
    <w:p w:rsidR="009A0F84" w:rsidRPr="00AB5B6B" w:rsidRDefault="00AB5B6B" w:rsidP="009A0F84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 w:rsidR="009A0F84" w:rsidRPr="00AB5B6B">
        <w:rPr>
          <w:rFonts w:hint="eastAsia"/>
          <w:sz w:val="24"/>
          <w:szCs w:val="24"/>
        </w:rPr>
        <w:t>语言例程：</w:t>
      </w:r>
    </w:p>
    <w:p w:rsidR="00633079" w:rsidRPr="00AB5B6B" w:rsidRDefault="00633079" w:rsidP="009A0F84">
      <w:pPr>
        <w:pStyle w:val="a3"/>
        <w:ind w:left="420" w:firstLineChars="0" w:firstLine="0"/>
        <w:rPr>
          <w:sz w:val="24"/>
          <w:szCs w:val="24"/>
        </w:rPr>
      </w:pPr>
      <w:r w:rsidRPr="00AB5B6B">
        <w:rPr>
          <w:rFonts w:hint="eastAsia"/>
          <w:sz w:val="24"/>
          <w:szCs w:val="24"/>
        </w:rPr>
        <w:t>让眼睛显示圈圈：</w:t>
      </w:r>
    </w:p>
    <w:p w:rsidR="009A0F84" w:rsidRDefault="009A0F84" w:rsidP="009A0F84">
      <w:pPr>
        <w:pStyle w:val="a3"/>
        <w:ind w:left="420" w:firstLineChars="0" w:firstLine="0"/>
      </w:pPr>
      <w:r>
        <w:t>const char *req</w:t>
      </w:r>
      <w:proofErr w:type="gramStart"/>
      <w:r>
        <w:t>=”</w:t>
      </w:r>
      <w:r w:rsidRPr="005F6C2B">
        <w:t>{</w:t>
      </w:r>
      <w:proofErr w:type="gramEnd"/>
      <w:r>
        <w:t>\</w:t>
      </w:r>
      <w:r w:rsidRPr="005F6C2B">
        <w:t>"from</w:t>
      </w:r>
      <w:r>
        <w:t>\</w:t>
      </w:r>
      <w:r w:rsidRPr="005F6C2B">
        <w:t>":</w:t>
      </w:r>
      <w:r w:rsidR="00F86044">
        <w:rPr>
          <w:rFonts w:hint="eastAsia"/>
        </w:rPr>
        <w:t>1</w:t>
      </w:r>
      <w:r>
        <w:t>,\</w:t>
      </w:r>
      <w:r w:rsidRPr="005F6C2B">
        <w:t>"action</w:t>
      </w:r>
      <w:r>
        <w:t>\</w:t>
      </w:r>
      <w:r w:rsidRPr="005F6C2B">
        <w:t xml:space="preserve">": </w:t>
      </w:r>
      <w:r>
        <w:rPr>
          <w:rFonts w:hint="eastAsia"/>
        </w:rPr>
        <w:t>1</w:t>
      </w:r>
      <w:r w:rsidRPr="005F6C2B">
        <w:t>}</w:t>
      </w:r>
      <w:r>
        <w:t>”;</w:t>
      </w:r>
    </w:p>
    <w:p w:rsidR="009A0F84" w:rsidRDefault="009A0F84" w:rsidP="009A0F84">
      <w:pPr>
        <w:pStyle w:val="a3"/>
        <w:ind w:left="420" w:firstLineChars="0" w:firstLine="0"/>
      </w:pPr>
      <w:r>
        <w:t xml:space="preserve">char </w:t>
      </w:r>
      <w:proofErr w:type="gramStart"/>
      <w:r>
        <w:t>buff[</w:t>
      </w:r>
      <w:proofErr w:type="gramEnd"/>
      <w:r>
        <w:t>1024];</w:t>
      </w:r>
    </w:p>
    <w:p w:rsidR="00E120A9" w:rsidRDefault="00E120A9" w:rsidP="009A0F84">
      <w:pPr>
        <w:pStyle w:val="a3"/>
        <w:ind w:left="420" w:firstLineChars="0" w:firstLine="0"/>
      </w:pPr>
    </w:p>
    <w:p w:rsidR="00E120A9" w:rsidRDefault="00E120A9" w:rsidP="00E120A9">
      <w:pPr>
        <w:pStyle w:val="a3"/>
        <w:ind w:left="420" w:firstLineChars="0" w:firstLine="0"/>
      </w:pPr>
      <w:r>
        <w:t xml:space="preserve">SOCKET </w:t>
      </w:r>
      <w:proofErr w:type="spellStart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IPPROTO_TCP);</w:t>
      </w:r>
    </w:p>
    <w:p w:rsidR="00E120A9" w:rsidRDefault="00E120A9" w:rsidP="00E120A9">
      <w:pPr>
        <w:pStyle w:val="a3"/>
        <w:ind w:left="420" w:firstLineChars="0" w:firstLine="0"/>
      </w:pPr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serAddrsound</w:t>
      </w:r>
      <w:proofErr w:type="spellEnd"/>
      <w:r>
        <w:t xml:space="preserve">;  </w:t>
      </w:r>
    </w:p>
    <w:p w:rsidR="00E120A9" w:rsidRDefault="00E120A9" w:rsidP="00E120A9">
      <w:pPr>
        <w:pStyle w:val="a3"/>
        <w:ind w:left="420" w:firstLineChars="0" w:firstLine="0"/>
      </w:pPr>
      <w:proofErr w:type="spellStart"/>
      <w:r>
        <w:lastRenderedPageBreak/>
        <w:t>serAddrsound.sin_family</w:t>
      </w:r>
      <w:proofErr w:type="spellEnd"/>
      <w:r>
        <w:t xml:space="preserve"> = AF_INET;  </w:t>
      </w:r>
    </w:p>
    <w:p w:rsidR="00E120A9" w:rsidRDefault="00E120A9" w:rsidP="00E120A9">
      <w:pPr>
        <w:pStyle w:val="a3"/>
        <w:ind w:left="420" w:firstLineChars="0" w:firstLine="0"/>
      </w:pPr>
      <w:proofErr w:type="spellStart"/>
      <w:r>
        <w:t>s</w:t>
      </w:r>
      <w:r w:rsidR="00A31958">
        <w:t>erAddrsound.sin_port</w:t>
      </w:r>
      <w:proofErr w:type="spellEnd"/>
      <w:r w:rsidR="00A31958">
        <w:t xml:space="preserve"> = </w:t>
      </w:r>
      <w:proofErr w:type="spellStart"/>
      <w:proofErr w:type="gramStart"/>
      <w:r w:rsidR="00A31958">
        <w:t>htons</w:t>
      </w:r>
      <w:proofErr w:type="spellEnd"/>
      <w:r w:rsidR="00A31958">
        <w:t>(</w:t>
      </w:r>
      <w:proofErr w:type="gramEnd"/>
      <w:r w:rsidR="00A31958">
        <w:t>70</w:t>
      </w:r>
      <w:r w:rsidR="00A31958">
        <w:rPr>
          <w:rFonts w:hint="eastAsia"/>
        </w:rPr>
        <w:t>5</w:t>
      </w:r>
      <w:r>
        <w:t xml:space="preserve">0);  </w:t>
      </w:r>
    </w:p>
    <w:p w:rsidR="00E120A9" w:rsidRDefault="00E120A9" w:rsidP="00E120A9">
      <w:pPr>
        <w:pStyle w:val="a3"/>
        <w:ind w:left="420" w:firstLineChars="0" w:firstLine="0"/>
      </w:pPr>
      <w:proofErr w:type="spellStart"/>
      <w:r>
        <w:rPr>
          <w:rFonts w:hint="eastAsia"/>
        </w:rPr>
        <w:t>serAddrsound.sin_addr.S_un.S_addr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inet_addr</w:t>
      </w:r>
      <w:proofErr w:type="spellEnd"/>
      <w:r>
        <w:rPr>
          <w:rFonts w:hint="eastAsia"/>
        </w:rPr>
        <w:t>("127.0.0.1")//</w:t>
      </w:r>
      <w:r>
        <w:rPr>
          <w:rFonts w:hint="eastAsia"/>
        </w:rPr>
        <w:t>填写机器人平板</w:t>
      </w:r>
      <w:r>
        <w:rPr>
          <w:rFonts w:hint="eastAsia"/>
        </w:rPr>
        <w:t>IP</w:t>
      </w:r>
    </w:p>
    <w:p w:rsidR="00E120A9" w:rsidRDefault="00E120A9" w:rsidP="00E120A9">
      <w:pPr>
        <w:pStyle w:val="a3"/>
        <w:ind w:left="420" w:firstLineChars="0" w:firstLine="0"/>
      </w:pPr>
      <w:proofErr w:type="spellStart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 xml:space="preserve">AF_INET, SOCK_STREAM, IPPROTO_TCP); </w:t>
      </w:r>
    </w:p>
    <w:p w:rsidR="00E120A9" w:rsidRDefault="00E120A9" w:rsidP="00E120A9">
      <w:pPr>
        <w:pStyle w:val="a3"/>
        <w:ind w:left="420" w:firstLineChars="0" w:firstLine="0"/>
      </w:pPr>
      <w:proofErr w:type="gramStart"/>
      <w:r>
        <w:t>connect(</w:t>
      </w:r>
      <w:proofErr w:type="spellStart"/>
      <w:proofErr w:type="gramEnd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serAddrsound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serAddrsound</w:t>
      </w:r>
      <w:proofErr w:type="spellEnd"/>
      <w:r>
        <w:t>));</w:t>
      </w:r>
    </w:p>
    <w:p w:rsidR="00E120A9" w:rsidRDefault="00E120A9" w:rsidP="00E120A9">
      <w:pPr>
        <w:pStyle w:val="a3"/>
        <w:ind w:left="420" w:firstLineChars="0" w:firstLine="0"/>
      </w:pPr>
    </w:p>
    <w:p w:rsidR="00E120A9" w:rsidRDefault="00E120A9" w:rsidP="00E120A9">
      <w:pPr>
        <w:pStyle w:val="a3"/>
        <w:ind w:left="420" w:firstLineChars="0" w:firstLine="0"/>
      </w:pPr>
      <w:proofErr w:type="gramStart"/>
      <w:r>
        <w:t>send(</w:t>
      </w:r>
      <w:proofErr w:type="spellStart"/>
      <w:proofErr w:type="gramEnd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 w:rsidRPr="005F6C2B">
        <w:t xml:space="preserve">, </w:t>
      </w:r>
      <w:proofErr w:type="spellStart"/>
      <w:r>
        <w:t>req,strlen</w:t>
      </w:r>
      <w:proofErr w:type="spellEnd"/>
      <w:r>
        <w:t xml:space="preserve">(req) </w:t>
      </w:r>
      <w:r w:rsidRPr="005F6C2B">
        <w:t>, 0);</w:t>
      </w:r>
    </w:p>
    <w:p w:rsidR="00E120A9" w:rsidRDefault="00E120A9" w:rsidP="00E120A9">
      <w:pPr>
        <w:pStyle w:val="a3"/>
        <w:ind w:left="420" w:firstLineChars="0" w:firstLine="0"/>
      </w:pP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(</w:t>
      </w:r>
      <w:proofErr w:type="spellStart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>
        <w:t xml:space="preserve"> ,</w:t>
      </w:r>
      <w:proofErr w:type="gramStart"/>
      <w:r>
        <w:t>”</w:t>
      </w:r>
      <w:proofErr w:type="gramEnd"/>
      <w:r>
        <w:rPr>
          <w:rFonts w:hint="eastAsia"/>
        </w:rPr>
        <w:t>ok</w:t>
      </w:r>
      <w:r>
        <w:t>”,</w:t>
      </w:r>
      <w:r>
        <w:rPr>
          <w:rFonts w:hint="eastAsia"/>
        </w:rPr>
        <w:t>2</w:t>
      </w:r>
      <w:r>
        <w:t>,0</w:t>
      </w:r>
      <w:r>
        <w:rPr>
          <w:rFonts w:hint="eastAsia"/>
        </w:rPr>
        <w:t>)</w:t>
      </w:r>
      <w:r>
        <w:t>//</w:t>
      </w:r>
      <w:r>
        <w:rPr>
          <w:rFonts w:hint="eastAsia"/>
        </w:rPr>
        <w:t>接受确认</w:t>
      </w:r>
    </w:p>
    <w:p w:rsidR="00E120A9" w:rsidRDefault="00E120A9" w:rsidP="009A0F84">
      <w:pPr>
        <w:pStyle w:val="a3"/>
        <w:ind w:left="420" w:firstLineChars="0" w:firstLine="0"/>
      </w:pPr>
    </w:p>
    <w:p w:rsidR="009A0F84" w:rsidRDefault="009A0F84" w:rsidP="009A0F84">
      <w:pPr>
        <w:pStyle w:val="a3"/>
        <w:ind w:left="420" w:firstLineChars="0" w:firstLine="0"/>
      </w:pPr>
      <w:proofErr w:type="gramStart"/>
      <w:r>
        <w:t>send(</w:t>
      </w:r>
      <w:proofErr w:type="spellStart"/>
      <w:proofErr w:type="gramEnd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 w:rsidRPr="005F6C2B">
        <w:t xml:space="preserve">, </w:t>
      </w:r>
      <w:proofErr w:type="spellStart"/>
      <w:r>
        <w:t>req,strlen</w:t>
      </w:r>
      <w:proofErr w:type="spellEnd"/>
      <w:r>
        <w:t xml:space="preserve">(req) </w:t>
      </w:r>
      <w:r w:rsidRPr="005F6C2B">
        <w:t>, 0);</w:t>
      </w:r>
    </w:p>
    <w:p w:rsidR="009A0F84" w:rsidRDefault="009A0F84" w:rsidP="009A0F84">
      <w:pPr>
        <w:pStyle w:val="a3"/>
        <w:ind w:left="420" w:firstLineChars="0" w:firstLine="0"/>
      </w:pP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(</w:t>
      </w:r>
      <w:proofErr w:type="spellStart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>
        <w:t xml:space="preserve"> ,buff,1024,0</w:t>
      </w:r>
      <w:r>
        <w:rPr>
          <w:rFonts w:hint="eastAsia"/>
        </w:rPr>
        <w:t>)</w:t>
      </w:r>
      <w:r>
        <w:t>;</w:t>
      </w:r>
      <w:r w:rsidRPr="00055DC3">
        <w:rPr>
          <w:sz w:val="18"/>
          <w:szCs w:val="18"/>
        </w:rPr>
        <w:t>//</w:t>
      </w:r>
      <w:r w:rsidRPr="00055DC3">
        <w:rPr>
          <w:rFonts w:hint="eastAsia"/>
          <w:sz w:val="18"/>
          <w:szCs w:val="18"/>
        </w:rPr>
        <w:t>接受确认</w:t>
      </w:r>
    </w:p>
    <w:p w:rsidR="009A0F84" w:rsidRDefault="009A0F84" w:rsidP="009A0F84">
      <w:pPr>
        <w:pStyle w:val="a3"/>
        <w:ind w:left="420" w:firstLineChars="0" w:firstLine="0"/>
      </w:pPr>
    </w:p>
    <w:p w:rsidR="009A0F84" w:rsidRDefault="005A3822" w:rsidP="009A0F84">
      <w:pPr>
        <w:pStyle w:val="a3"/>
        <w:ind w:left="420" w:firstLineChars="0" w:firstLine="0"/>
      </w:pPr>
      <w:r>
        <w:t>const char *</w:t>
      </w:r>
      <w:r>
        <w:rPr>
          <w:rFonts w:hint="eastAsia"/>
        </w:rPr>
        <w:t>n</w:t>
      </w:r>
      <w:r w:rsidR="009A0F84">
        <w:t>1=</w:t>
      </w:r>
      <w:proofErr w:type="gramStart"/>
      <w:r w:rsidR="009A0F84">
        <w:t>”</w:t>
      </w:r>
      <w:proofErr w:type="gramEnd"/>
      <w:r w:rsidR="009A0F84" w:rsidRPr="00CA1064">
        <w:rPr>
          <w:rFonts w:hint="eastAsia"/>
        </w:rPr>
        <w:t>{</w:t>
      </w:r>
      <w:r w:rsidR="009A0F84">
        <w:rPr>
          <w:rFonts w:hint="eastAsia"/>
        </w:rPr>
        <w:t>\</w:t>
      </w:r>
      <w:r w:rsidR="009A0F84" w:rsidRPr="00CA1064">
        <w:rPr>
          <w:rFonts w:hint="eastAsia"/>
        </w:rPr>
        <w:t>"from</w:t>
      </w:r>
      <w:r w:rsidR="009A0F84">
        <w:t>\</w:t>
      </w:r>
      <w:r w:rsidR="009A0F84" w:rsidRPr="00CA1064">
        <w:rPr>
          <w:rFonts w:hint="eastAsia"/>
        </w:rPr>
        <w:t>":</w:t>
      </w:r>
      <w:r w:rsidR="008B6492">
        <w:t xml:space="preserve"> </w:t>
      </w:r>
      <w:r w:rsidR="00E120A9">
        <w:rPr>
          <w:rFonts w:hint="eastAsia"/>
        </w:rPr>
        <w:t>1</w:t>
      </w:r>
      <w:r w:rsidR="009A0F84" w:rsidRPr="00CA1064">
        <w:rPr>
          <w:rFonts w:hint="eastAsia"/>
        </w:rPr>
        <w:t>,</w:t>
      </w:r>
      <w:r w:rsidR="009A0F84">
        <w:t>\</w:t>
      </w:r>
      <w:r w:rsidR="009A0F84" w:rsidRPr="00CA1064">
        <w:rPr>
          <w:rFonts w:hint="eastAsia"/>
        </w:rPr>
        <w:t>"</w:t>
      </w:r>
      <w:proofErr w:type="spellStart"/>
      <w:r w:rsidR="009A0F84" w:rsidRPr="00CA1064">
        <w:rPr>
          <w:rFonts w:hint="eastAsia"/>
        </w:rPr>
        <w:t>cmd</w:t>
      </w:r>
      <w:proofErr w:type="spellEnd"/>
      <w:r w:rsidR="009A0F84">
        <w:t>\</w:t>
      </w:r>
      <w:r w:rsidR="009A0F84" w:rsidRPr="00CA1064">
        <w:rPr>
          <w:rFonts w:hint="eastAsia"/>
        </w:rPr>
        <w:t>":</w:t>
      </w:r>
      <w:r w:rsidR="00633079">
        <w:rPr>
          <w:rFonts w:hint="eastAsia"/>
        </w:rPr>
        <w:t>102</w:t>
      </w:r>
      <w:r w:rsidR="009A0F84" w:rsidRPr="00CA1064">
        <w:rPr>
          <w:rFonts w:hint="eastAsia"/>
        </w:rPr>
        <w:t>,</w:t>
      </w:r>
      <w:r w:rsidR="009A0F84">
        <w:t>\</w:t>
      </w:r>
      <w:r w:rsidR="009A0F84" w:rsidRPr="00CA1064">
        <w:rPr>
          <w:rFonts w:hint="eastAsia"/>
        </w:rPr>
        <w:t>"</w:t>
      </w:r>
      <w:proofErr w:type="spellStart"/>
      <w:r w:rsidR="009A0F84" w:rsidRPr="00CA1064">
        <w:rPr>
          <w:rFonts w:hint="eastAsia"/>
        </w:rPr>
        <w:t>subcmd</w:t>
      </w:r>
      <w:proofErr w:type="spellEnd"/>
      <w:r w:rsidR="009A0F84">
        <w:t>\</w:t>
      </w:r>
      <w:r>
        <w:rPr>
          <w:rFonts w:hint="eastAsia"/>
        </w:rPr>
        <w:t>":1792</w:t>
      </w:r>
      <w:r w:rsidR="009A0F84" w:rsidRPr="00CA1064">
        <w:rPr>
          <w:rFonts w:hint="eastAsia"/>
        </w:rPr>
        <w:t>}</w:t>
      </w:r>
      <w:r w:rsidR="009A0F84">
        <w:t>;</w:t>
      </w:r>
      <w:r>
        <w:rPr>
          <w:rFonts w:hint="eastAsia"/>
        </w:rPr>
        <w:t xml:space="preserve"> //1792</w:t>
      </w:r>
      <w:r>
        <w:rPr>
          <w:rFonts w:hint="eastAsia"/>
        </w:rPr>
        <w:t>的</w:t>
      </w:r>
      <w:r>
        <w:rPr>
          <w:rFonts w:hint="eastAsia"/>
        </w:rPr>
        <w:t>16</w:t>
      </w:r>
      <w:r>
        <w:rPr>
          <w:rFonts w:hint="eastAsia"/>
        </w:rPr>
        <w:t>进制为</w:t>
      </w:r>
      <w:r>
        <w:rPr>
          <w:rFonts w:hint="eastAsia"/>
        </w:rPr>
        <w:t>0x700</w:t>
      </w:r>
    </w:p>
    <w:p w:rsidR="009A0F84" w:rsidRDefault="009A0F84" w:rsidP="009A0F84">
      <w:pPr>
        <w:pStyle w:val="a3"/>
        <w:ind w:left="420" w:firstLineChars="0" w:firstLine="0"/>
      </w:pPr>
      <w:r>
        <w:t>send(</w:t>
      </w:r>
      <w:proofErr w:type="spellStart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 w:rsidRPr="005F6C2B">
        <w:t xml:space="preserve">, </w:t>
      </w:r>
      <w:r>
        <w:rPr>
          <w:rFonts w:hint="eastAsia"/>
        </w:rPr>
        <w:t>n1</w:t>
      </w:r>
      <w:r>
        <w:t xml:space="preserve">,strlen(n1) </w:t>
      </w:r>
      <w:r w:rsidRPr="005F6C2B">
        <w:t>, 0);</w:t>
      </w:r>
      <w:r w:rsidR="008E78D2">
        <w:rPr>
          <w:rFonts w:hint="eastAsia"/>
        </w:rPr>
        <w:t xml:space="preserve"> //</w:t>
      </w:r>
      <w:r w:rsidR="008E78D2">
        <w:rPr>
          <w:rFonts w:hint="eastAsia"/>
        </w:rPr>
        <w:t>动作</w:t>
      </w:r>
      <w:r w:rsidR="005F35F2">
        <w:rPr>
          <w:rFonts w:hint="eastAsia"/>
        </w:rPr>
        <w:t>控制</w:t>
      </w:r>
      <w:r w:rsidR="008E78D2">
        <w:rPr>
          <w:rFonts w:hint="eastAsia"/>
        </w:rPr>
        <w:t>命令</w:t>
      </w:r>
    </w:p>
    <w:p w:rsidR="009A0F84" w:rsidRDefault="009A0F84" w:rsidP="009A0F84">
      <w:pPr>
        <w:pStyle w:val="a3"/>
        <w:ind w:left="420" w:firstLineChars="0" w:firstLine="0"/>
        <w:rPr>
          <w:sz w:val="18"/>
          <w:szCs w:val="18"/>
        </w:rPr>
      </w:pPr>
      <w:proofErr w:type="spellStart"/>
      <w:r w:rsidRPr="005F6C2B">
        <w:t>recv</w:t>
      </w:r>
      <w:proofErr w:type="spellEnd"/>
      <w:r w:rsidRPr="005F6C2B">
        <w:t>(</w:t>
      </w:r>
      <w:proofErr w:type="spellStart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>
        <w:t>, buff, 1024</w:t>
      </w:r>
      <w:r w:rsidRPr="005F6C2B">
        <w:t>, 0);</w:t>
      </w:r>
      <w:r w:rsidRPr="00963A22">
        <w:rPr>
          <w:rFonts w:hint="eastAsia"/>
          <w:sz w:val="18"/>
          <w:szCs w:val="18"/>
        </w:rPr>
        <w:t>//</w:t>
      </w:r>
      <w:r w:rsidR="005A3822">
        <w:rPr>
          <w:rFonts w:hint="eastAsia"/>
          <w:sz w:val="18"/>
          <w:szCs w:val="18"/>
        </w:rPr>
        <w:t>接受表情控制命令</w:t>
      </w:r>
      <w:r w:rsidRPr="00963A22">
        <w:rPr>
          <w:rFonts w:hint="eastAsia"/>
          <w:sz w:val="18"/>
          <w:szCs w:val="18"/>
        </w:rPr>
        <w:t>结果，查看</w:t>
      </w:r>
      <w:r w:rsidRPr="00963A22">
        <w:rPr>
          <w:sz w:val="18"/>
          <w:szCs w:val="18"/>
        </w:rPr>
        <w:t>resp</w:t>
      </w:r>
      <w:r w:rsidRPr="00963A22">
        <w:rPr>
          <w:rFonts w:hint="eastAsia"/>
          <w:sz w:val="18"/>
          <w:szCs w:val="18"/>
        </w:rPr>
        <w:t>键值是接受还是拒绝</w:t>
      </w:r>
    </w:p>
    <w:p w:rsidR="005A3822" w:rsidRPr="00963A22" w:rsidRDefault="005A3822" w:rsidP="009A0F84">
      <w:pPr>
        <w:pStyle w:val="a3"/>
        <w:ind w:left="420" w:firstLineChars="0" w:firstLine="0"/>
        <w:rPr>
          <w:sz w:val="18"/>
          <w:szCs w:val="18"/>
        </w:rPr>
      </w:pPr>
      <w:r>
        <w:t>const char *n</w:t>
      </w:r>
      <w:r>
        <w:rPr>
          <w:rFonts w:hint="eastAsia"/>
        </w:rPr>
        <w:t>2</w:t>
      </w:r>
      <w:r>
        <w:t>=</w:t>
      </w:r>
      <w:proofErr w:type="gramStart"/>
      <w:r>
        <w:t>”</w:t>
      </w:r>
      <w:proofErr w:type="gramEnd"/>
      <w:r w:rsidRPr="00CA1064">
        <w:rPr>
          <w:rFonts w:hint="eastAsia"/>
        </w:rPr>
        <w:t>{</w:t>
      </w:r>
      <w:r>
        <w:rPr>
          <w:rFonts w:hint="eastAsia"/>
        </w:rPr>
        <w:t>\</w:t>
      </w:r>
      <w:r w:rsidRPr="00CA1064">
        <w:rPr>
          <w:rFonts w:hint="eastAsia"/>
        </w:rPr>
        <w:t>"from</w:t>
      </w:r>
      <w:r>
        <w:t>\</w:t>
      </w:r>
      <w:r w:rsidRPr="00CA1064">
        <w:rPr>
          <w:rFonts w:hint="eastAsia"/>
        </w:rPr>
        <w:t>":</w:t>
      </w:r>
      <w:r w:rsidR="008B6492">
        <w:t xml:space="preserve"> </w:t>
      </w:r>
      <w:r w:rsidR="00E120A9">
        <w:rPr>
          <w:rFonts w:hint="eastAsia"/>
        </w:rPr>
        <w:t>1</w:t>
      </w:r>
      <w:r w:rsidRPr="00CA1064">
        <w:rPr>
          <w:rFonts w:hint="eastAsia"/>
        </w:rPr>
        <w:t>,</w:t>
      </w:r>
      <w:r>
        <w:t>\</w:t>
      </w:r>
      <w:r w:rsidRPr="00CA1064">
        <w:rPr>
          <w:rFonts w:hint="eastAsia"/>
        </w:rPr>
        <w:t>"</w:t>
      </w:r>
      <w:proofErr w:type="spellStart"/>
      <w:r w:rsidRPr="00CA1064">
        <w:rPr>
          <w:rFonts w:hint="eastAsia"/>
        </w:rPr>
        <w:t>cmd</w:t>
      </w:r>
      <w:proofErr w:type="spellEnd"/>
      <w:r>
        <w:t>\</w:t>
      </w:r>
      <w:r w:rsidRPr="00CA1064">
        <w:rPr>
          <w:rFonts w:hint="eastAsia"/>
        </w:rPr>
        <w:t>":</w:t>
      </w:r>
      <w:r>
        <w:rPr>
          <w:rFonts w:hint="eastAsia"/>
        </w:rPr>
        <w:t>65</w:t>
      </w:r>
      <w:r w:rsidRPr="00CA1064">
        <w:rPr>
          <w:rFonts w:hint="eastAsia"/>
        </w:rPr>
        <w:t>,</w:t>
      </w:r>
      <w:r>
        <w:t>\</w:t>
      </w:r>
      <w:r w:rsidRPr="00CA1064">
        <w:rPr>
          <w:rFonts w:hint="eastAsia"/>
        </w:rPr>
        <w:t>"</w:t>
      </w:r>
      <w:proofErr w:type="spellStart"/>
      <w:r w:rsidRPr="00CA1064">
        <w:rPr>
          <w:rFonts w:hint="eastAsia"/>
        </w:rPr>
        <w:t>subcmd</w:t>
      </w:r>
      <w:proofErr w:type="spellEnd"/>
      <w:r>
        <w:t>\</w:t>
      </w:r>
      <w:r>
        <w:rPr>
          <w:rFonts w:hint="eastAsia"/>
        </w:rPr>
        <w:t>":</w:t>
      </w:r>
      <w:r w:rsidRPr="00CA1064">
        <w:rPr>
          <w:rFonts w:hint="eastAsia"/>
        </w:rPr>
        <w:t>}</w:t>
      </w:r>
      <w:r>
        <w:t>;</w:t>
      </w:r>
      <w:r>
        <w:rPr>
          <w:rFonts w:hint="eastAsia"/>
        </w:rPr>
        <w:t xml:space="preserve"> //</w:t>
      </w:r>
      <w:r>
        <w:rPr>
          <w:rFonts w:hint="eastAsia"/>
        </w:rPr>
        <w:t>停止动作命令</w:t>
      </w:r>
    </w:p>
    <w:p w:rsidR="005A3822" w:rsidRPr="005A3822" w:rsidRDefault="005A3822" w:rsidP="009A0F84">
      <w:pPr>
        <w:pStyle w:val="a3"/>
        <w:ind w:left="420" w:firstLineChars="0" w:firstLine="0"/>
      </w:pPr>
      <w:proofErr w:type="gramStart"/>
      <w:r>
        <w:t>send(</w:t>
      </w:r>
      <w:proofErr w:type="spellStart"/>
      <w:proofErr w:type="gramEnd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 w:rsidRPr="005F6C2B">
        <w:t xml:space="preserve">, </w:t>
      </w:r>
      <w:r>
        <w:rPr>
          <w:rFonts w:hint="eastAsia"/>
        </w:rPr>
        <w:t>n2</w:t>
      </w:r>
      <w:r>
        <w:t>,strlen(n</w:t>
      </w:r>
      <w:r>
        <w:rPr>
          <w:rFonts w:hint="eastAsia"/>
        </w:rPr>
        <w:t>2</w:t>
      </w:r>
      <w:r>
        <w:t xml:space="preserve">) </w:t>
      </w:r>
      <w:r w:rsidRPr="005F6C2B">
        <w:t>, 0);</w:t>
      </w:r>
    </w:p>
    <w:p w:rsidR="006F5349" w:rsidRPr="0082542B" w:rsidRDefault="009A0F84" w:rsidP="0082542B">
      <w:pPr>
        <w:pStyle w:val="a3"/>
        <w:ind w:left="420" w:firstLineChars="0" w:firstLine="0"/>
        <w:rPr>
          <w:sz w:val="18"/>
          <w:szCs w:val="18"/>
        </w:rPr>
      </w:pPr>
      <w:proofErr w:type="spellStart"/>
      <w:r w:rsidRPr="005F6C2B">
        <w:t>recv</w:t>
      </w:r>
      <w:proofErr w:type="spellEnd"/>
      <w:r w:rsidRPr="005F6C2B">
        <w:t>(</w:t>
      </w:r>
      <w:proofErr w:type="spellStart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>
        <w:t>, buff, 1024</w:t>
      </w:r>
      <w:r w:rsidRPr="005F6C2B">
        <w:t>, 0);</w:t>
      </w:r>
      <w:r>
        <w:t xml:space="preserve"> </w:t>
      </w:r>
      <w:r w:rsidRPr="00963A22">
        <w:rPr>
          <w:sz w:val="18"/>
          <w:szCs w:val="18"/>
        </w:rPr>
        <w:t>//</w:t>
      </w:r>
      <w:r w:rsidR="005A3822">
        <w:rPr>
          <w:rFonts w:hint="eastAsia"/>
        </w:rPr>
        <w:t>停止动作命令结果</w:t>
      </w:r>
    </w:p>
    <w:p w:rsidR="008207BE" w:rsidRDefault="008207BE" w:rsidP="00346DF1">
      <w:pPr>
        <w:pStyle w:val="a3"/>
        <w:ind w:left="420" w:firstLineChars="0" w:firstLine="0"/>
      </w:pPr>
    </w:p>
    <w:p w:rsidR="00F9231F" w:rsidRDefault="00F9231F" w:rsidP="00346DF1">
      <w:pPr>
        <w:pStyle w:val="a3"/>
        <w:ind w:left="420" w:firstLineChars="0" w:firstLine="0"/>
      </w:pPr>
    </w:p>
    <w:p w:rsidR="00F9231F" w:rsidRDefault="00F9231F" w:rsidP="00F9231F">
      <w:pPr>
        <w:pStyle w:val="3"/>
      </w:pPr>
      <w:bookmarkStart w:id="438" w:name="_Toc516497252"/>
      <w:r w:rsidRPr="00F9231F">
        <w:rPr>
          <w:rFonts w:hint="eastAsia"/>
        </w:rPr>
        <w:t>运动控制</w:t>
      </w:r>
      <w:r w:rsidR="00577893">
        <w:rPr>
          <w:rFonts w:hint="eastAsia"/>
        </w:rPr>
        <w:t>接口</w:t>
      </w:r>
      <w:bookmarkEnd w:id="438"/>
    </w:p>
    <w:p w:rsidR="00AF02C0" w:rsidRPr="00B769A8" w:rsidRDefault="00AF02C0" w:rsidP="00AF02C0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rFonts w:hint="eastAsia"/>
          <w:sz w:val="24"/>
          <w:szCs w:val="24"/>
        </w:rPr>
        <w:t>客户程序通过</w:t>
      </w:r>
      <w:r w:rsidRPr="00B769A8">
        <w:rPr>
          <w:rFonts w:hint="eastAsia"/>
          <w:sz w:val="24"/>
          <w:szCs w:val="24"/>
        </w:rPr>
        <w:t>socket</w:t>
      </w:r>
      <w:r w:rsidRPr="00B769A8">
        <w:rPr>
          <w:rFonts w:hint="eastAsia"/>
          <w:sz w:val="24"/>
          <w:szCs w:val="24"/>
        </w:rPr>
        <w:t>访问端口</w:t>
      </w:r>
      <w:r w:rsidRPr="00B769A8">
        <w:rPr>
          <w:rFonts w:hint="eastAsia"/>
          <w:sz w:val="24"/>
          <w:szCs w:val="24"/>
        </w:rPr>
        <w:t>7050</w:t>
      </w:r>
      <w:r w:rsidRPr="00B769A8">
        <w:rPr>
          <w:rFonts w:hint="eastAsia"/>
          <w:sz w:val="24"/>
          <w:szCs w:val="24"/>
        </w:rPr>
        <w:t>，</w:t>
      </w:r>
      <w:r w:rsidR="00E33C0A">
        <w:rPr>
          <w:rFonts w:hint="eastAsia"/>
          <w:sz w:val="24"/>
          <w:szCs w:val="24"/>
        </w:rPr>
        <w:t>可以控制机器人前进</w:t>
      </w:r>
      <w:r>
        <w:rPr>
          <w:rFonts w:hint="eastAsia"/>
          <w:sz w:val="24"/>
          <w:szCs w:val="24"/>
        </w:rPr>
        <w:t>，左转，右转以及转一圈。</w:t>
      </w:r>
      <w:r w:rsidRPr="00B769A8">
        <w:rPr>
          <w:rFonts w:hint="eastAsia"/>
          <w:sz w:val="24"/>
          <w:szCs w:val="24"/>
        </w:rPr>
        <w:t>具体流程：</w:t>
      </w:r>
    </w:p>
    <w:p w:rsidR="00AF02C0" w:rsidRPr="00E33C0A" w:rsidRDefault="00AF02C0" w:rsidP="00AF02C0"/>
    <w:p w:rsidR="00AF02C0" w:rsidRDefault="003E0AC8" w:rsidP="00AF02C0">
      <w:r>
        <w:rPr>
          <w:rFonts w:hint="eastAsia"/>
          <w:noProof/>
        </w:rPr>
        <w:drawing>
          <wp:inline distT="0" distB="0" distL="0" distR="0">
            <wp:extent cx="2047875" cy="2752725"/>
            <wp:effectExtent l="19050" t="0" r="9525" b="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43B" w:rsidRDefault="0035743B" w:rsidP="0035743B">
      <w:pPr>
        <w:pStyle w:val="a3"/>
        <w:ind w:left="420" w:firstLineChars="0" w:firstLine="0"/>
      </w:pPr>
      <w:r>
        <w:rPr>
          <w:rFonts w:hint="eastAsia"/>
        </w:rPr>
        <w:t>握手请求</w:t>
      </w:r>
      <w:r>
        <w:rPr>
          <w:rFonts w:hint="eastAsia"/>
        </w:rPr>
        <w:t>json:</w:t>
      </w:r>
    </w:p>
    <w:p w:rsidR="0035743B" w:rsidRDefault="0035743B" w:rsidP="0035743B">
      <w:pPr>
        <w:pStyle w:val="a3"/>
        <w:ind w:left="420" w:firstLineChars="0" w:firstLine="0"/>
      </w:pPr>
      <w:r>
        <w:rPr>
          <w:rFonts w:hint="eastAsia"/>
        </w:rPr>
        <w:t>{</w:t>
      </w:r>
    </w:p>
    <w:p w:rsidR="0035743B" w:rsidRDefault="0035743B" w:rsidP="0035743B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Pr="005F6C2B">
        <w:t>"from":</w:t>
      </w:r>
      <w:r>
        <w:rPr>
          <w:rFonts w:hint="eastAsia"/>
        </w:rPr>
        <w:t>1</w:t>
      </w:r>
      <w:r>
        <w:t>,</w:t>
      </w:r>
    </w:p>
    <w:p w:rsidR="0035743B" w:rsidRDefault="0035743B" w:rsidP="0035743B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Pr="005F6C2B">
        <w:t xml:space="preserve">"action": </w:t>
      </w:r>
      <w:r>
        <w:rPr>
          <w:rFonts w:hint="eastAsia"/>
        </w:rPr>
        <w:t>1</w:t>
      </w:r>
    </w:p>
    <w:p w:rsidR="0035743B" w:rsidRDefault="0035743B" w:rsidP="0035743B">
      <w:pPr>
        <w:pStyle w:val="a3"/>
        <w:ind w:left="420" w:firstLineChars="0" w:firstLine="0"/>
      </w:pPr>
      <w:r>
        <w:rPr>
          <w:rFonts w:hint="eastAsia"/>
        </w:rPr>
        <w:lastRenderedPageBreak/>
        <w:t>}</w:t>
      </w:r>
    </w:p>
    <w:p w:rsidR="00A349A0" w:rsidRDefault="00A349A0" w:rsidP="00AF02C0"/>
    <w:p w:rsidR="0035743B" w:rsidRDefault="0035743B" w:rsidP="0035743B">
      <w:pPr>
        <w:pStyle w:val="a3"/>
        <w:ind w:left="420" w:firstLineChars="0" w:firstLine="0"/>
      </w:pPr>
      <w:r>
        <w:rPr>
          <w:rFonts w:hint="eastAsia"/>
        </w:rPr>
        <w:t>运动控制指令示例：</w:t>
      </w:r>
    </w:p>
    <w:p w:rsidR="0035743B" w:rsidRDefault="0035743B" w:rsidP="0035743B">
      <w:pPr>
        <w:pStyle w:val="a3"/>
        <w:ind w:left="420" w:firstLineChars="0" w:firstLine="0"/>
      </w:pPr>
      <w:r>
        <w:rPr>
          <w:rFonts w:hint="eastAsia"/>
        </w:rPr>
        <w:t>{</w:t>
      </w:r>
    </w:p>
    <w:p w:rsidR="0035743B" w:rsidRDefault="0035743B" w:rsidP="0035743B">
      <w:pPr>
        <w:pStyle w:val="a3"/>
        <w:ind w:left="420" w:firstLineChars="0" w:firstLine="0"/>
      </w:pPr>
      <w:r>
        <w:rPr>
          <w:rFonts w:hint="eastAsia"/>
        </w:rPr>
        <w:t xml:space="preserve"> "from":1,</w:t>
      </w:r>
    </w:p>
    <w:p w:rsidR="0035743B" w:rsidRDefault="0035743B" w:rsidP="0035743B">
      <w:pPr>
        <w:pStyle w:val="a3"/>
        <w:ind w:left="420" w:firstLineChars="0" w:firstLine="0"/>
      </w:pPr>
      <w:r>
        <w:rPr>
          <w:rFonts w:hint="eastAsia"/>
        </w:rPr>
        <w:t xml:space="preserve"> "cmd":</w:t>
      </w:r>
      <w:r w:rsidR="00475272">
        <w:rPr>
          <w:rFonts w:hint="eastAsia"/>
        </w:rPr>
        <w:t>69</w:t>
      </w:r>
      <w:r>
        <w:rPr>
          <w:rFonts w:hint="eastAsia"/>
        </w:rPr>
        <w:t>,</w:t>
      </w:r>
    </w:p>
    <w:p w:rsidR="0035743B" w:rsidRDefault="0035743B" w:rsidP="0035743B">
      <w:pPr>
        <w:pStyle w:val="a3"/>
        <w:ind w:left="420" w:firstLineChars="0" w:firstLine="0"/>
      </w:pPr>
      <w:r>
        <w:rPr>
          <w:rFonts w:hint="eastAsia"/>
        </w:rPr>
        <w:t xml:space="preserve"> "subcmd":</w:t>
      </w:r>
      <w:r w:rsidR="00475272">
        <w:rPr>
          <w:rFonts w:hint="eastAsia"/>
        </w:rPr>
        <w:t>1</w:t>
      </w:r>
    </w:p>
    <w:p w:rsidR="0035743B" w:rsidRDefault="0035743B" w:rsidP="0035743B">
      <w:pPr>
        <w:pStyle w:val="a3"/>
        <w:ind w:left="420" w:firstLineChars="0" w:firstLine="0"/>
      </w:pPr>
      <w:r>
        <w:rPr>
          <w:rFonts w:hint="eastAsia"/>
        </w:rPr>
        <w:t>}</w:t>
      </w:r>
    </w:p>
    <w:p w:rsidR="0035743B" w:rsidRDefault="0035743B" w:rsidP="0035743B">
      <w:pPr>
        <w:pStyle w:val="a3"/>
        <w:ind w:left="420" w:firstLineChars="0" w:firstLine="0"/>
      </w:pPr>
      <w:r>
        <w:rPr>
          <w:rFonts w:hint="eastAsia"/>
        </w:rPr>
        <w:t>表情控制命令参数说明：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2032"/>
        <w:gridCol w:w="878"/>
        <w:gridCol w:w="2796"/>
      </w:tblGrid>
      <w:tr w:rsidR="0035743B" w:rsidTr="00796876">
        <w:tc>
          <w:tcPr>
            <w:tcW w:w="2032" w:type="dxa"/>
          </w:tcPr>
          <w:p w:rsidR="0035743B" w:rsidRPr="008D4948" w:rsidRDefault="0035743B" w:rsidP="00796876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878" w:type="dxa"/>
          </w:tcPr>
          <w:p w:rsidR="0035743B" w:rsidRPr="008D4948" w:rsidRDefault="0035743B" w:rsidP="00796876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796" w:type="dxa"/>
          </w:tcPr>
          <w:p w:rsidR="0035743B" w:rsidRPr="008D4948" w:rsidRDefault="0035743B" w:rsidP="00796876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35743B" w:rsidTr="00796876">
        <w:tc>
          <w:tcPr>
            <w:tcW w:w="2032" w:type="dxa"/>
          </w:tcPr>
          <w:p w:rsidR="0035743B" w:rsidRDefault="0035743B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878" w:type="dxa"/>
          </w:tcPr>
          <w:p w:rsidR="0035743B" w:rsidRDefault="0035743B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35743B" w:rsidRDefault="0035743B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固定为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35743B" w:rsidTr="00796876">
        <w:tc>
          <w:tcPr>
            <w:tcW w:w="2032" w:type="dxa"/>
          </w:tcPr>
          <w:p w:rsidR="0035743B" w:rsidRDefault="0035743B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cmd</w:t>
            </w:r>
            <w:proofErr w:type="spellEnd"/>
          </w:p>
        </w:tc>
        <w:tc>
          <w:tcPr>
            <w:tcW w:w="878" w:type="dxa"/>
          </w:tcPr>
          <w:p w:rsidR="0035743B" w:rsidRDefault="0035743B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35743B" w:rsidRDefault="00475272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运</w:t>
            </w:r>
            <w:r w:rsidR="0035743B">
              <w:rPr>
                <w:rFonts w:hint="eastAsia"/>
                <w:sz w:val="24"/>
                <w:szCs w:val="24"/>
              </w:rPr>
              <w:t>动</w:t>
            </w:r>
            <w:r>
              <w:rPr>
                <w:rFonts w:hint="eastAsia"/>
                <w:sz w:val="24"/>
                <w:szCs w:val="24"/>
              </w:rPr>
              <w:t>控制</w:t>
            </w:r>
            <w:r w:rsidR="0035743B">
              <w:rPr>
                <w:rFonts w:hint="eastAsia"/>
                <w:sz w:val="24"/>
                <w:szCs w:val="24"/>
              </w:rPr>
              <w:t>命令，固定为</w:t>
            </w:r>
            <w:r>
              <w:rPr>
                <w:rFonts w:hint="eastAsia"/>
                <w:sz w:val="24"/>
                <w:szCs w:val="24"/>
              </w:rPr>
              <w:t>69</w:t>
            </w:r>
          </w:p>
        </w:tc>
      </w:tr>
      <w:tr w:rsidR="0035743B" w:rsidTr="00796876">
        <w:tc>
          <w:tcPr>
            <w:tcW w:w="2032" w:type="dxa"/>
          </w:tcPr>
          <w:p w:rsidR="0035743B" w:rsidRDefault="0035743B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subcmd</w:t>
            </w:r>
            <w:proofErr w:type="spellEnd"/>
          </w:p>
        </w:tc>
        <w:tc>
          <w:tcPr>
            <w:tcW w:w="878" w:type="dxa"/>
          </w:tcPr>
          <w:p w:rsidR="0035743B" w:rsidRDefault="0035743B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35743B" w:rsidRDefault="00475272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表示左转</w:t>
            </w:r>
          </w:p>
          <w:p w:rsidR="00475272" w:rsidRDefault="00475272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 </w:t>
            </w:r>
            <w:r>
              <w:rPr>
                <w:rFonts w:hint="eastAsia"/>
                <w:sz w:val="24"/>
                <w:szCs w:val="24"/>
              </w:rPr>
              <w:t>表示右转</w:t>
            </w:r>
          </w:p>
          <w:p w:rsidR="00475272" w:rsidRDefault="00475272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 </w:t>
            </w:r>
            <w:r>
              <w:rPr>
                <w:rFonts w:hint="eastAsia"/>
                <w:sz w:val="24"/>
                <w:szCs w:val="24"/>
              </w:rPr>
              <w:t>表示转圈</w:t>
            </w:r>
          </w:p>
          <w:p w:rsidR="00E33C0A" w:rsidRDefault="00E33C0A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4 </w:t>
            </w:r>
            <w:r>
              <w:rPr>
                <w:rFonts w:hint="eastAsia"/>
                <w:sz w:val="24"/>
                <w:szCs w:val="24"/>
              </w:rPr>
              <w:t>表示前进</w:t>
            </w:r>
          </w:p>
        </w:tc>
      </w:tr>
    </w:tbl>
    <w:p w:rsidR="0035743B" w:rsidRDefault="0035743B" w:rsidP="00AF02C0"/>
    <w:p w:rsidR="003E0AC8" w:rsidRDefault="003E0AC8" w:rsidP="003E0AC8">
      <w:pPr>
        <w:pStyle w:val="a3"/>
        <w:ind w:left="420" w:firstLineChars="0" w:firstLine="0"/>
      </w:pPr>
      <w:r>
        <w:rPr>
          <w:rFonts w:hint="eastAsia"/>
        </w:rPr>
        <w:t>运动控制指令结果示例：</w:t>
      </w:r>
    </w:p>
    <w:p w:rsidR="003E0AC8" w:rsidRDefault="003E0AC8" w:rsidP="003E0AC8">
      <w:pPr>
        <w:pStyle w:val="a3"/>
        <w:ind w:left="420" w:firstLineChars="0" w:firstLine="0"/>
      </w:pPr>
      <w:r>
        <w:rPr>
          <w:rFonts w:hint="eastAsia"/>
        </w:rPr>
        <w:t>{</w:t>
      </w:r>
    </w:p>
    <w:p w:rsidR="003E0AC8" w:rsidRDefault="003E0AC8" w:rsidP="003E0AC8">
      <w:pPr>
        <w:pStyle w:val="a3"/>
        <w:ind w:left="420" w:firstLineChars="0" w:firstLine="0"/>
      </w:pPr>
      <w:r>
        <w:rPr>
          <w:rFonts w:hint="eastAsia"/>
        </w:rPr>
        <w:t xml:space="preserve"> "from":1,</w:t>
      </w:r>
    </w:p>
    <w:p w:rsidR="003E0AC8" w:rsidRDefault="003E0AC8" w:rsidP="003E0AC8">
      <w:pPr>
        <w:pStyle w:val="a3"/>
        <w:ind w:left="420" w:firstLineChars="0" w:firstLine="0"/>
      </w:pPr>
      <w:r>
        <w:rPr>
          <w:rFonts w:hint="eastAsia"/>
        </w:rPr>
        <w:t xml:space="preserve"> "cmd":69,</w:t>
      </w:r>
    </w:p>
    <w:p w:rsidR="003E0AC8" w:rsidRDefault="003E0AC8" w:rsidP="003E0AC8">
      <w:pPr>
        <w:pStyle w:val="a3"/>
        <w:ind w:left="420" w:firstLineChars="0" w:firstLine="0"/>
      </w:pPr>
      <w:r>
        <w:rPr>
          <w:rFonts w:hint="eastAsia"/>
        </w:rPr>
        <w:t xml:space="preserve"> "subcmd":1,</w:t>
      </w:r>
    </w:p>
    <w:p w:rsidR="003E0AC8" w:rsidRDefault="003E0AC8" w:rsidP="003E0AC8">
      <w:pPr>
        <w:pStyle w:val="a3"/>
        <w:ind w:left="420" w:firstLineChars="0" w:firstLine="0"/>
      </w:pPr>
      <w:r>
        <w:rPr>
          <w:rFonts w:hint="eastAsia"/>
        </w:rPr>
        <w:t xml:space="preserve"> "resp":1</w:t>
      </w:r>
    </w:p>
    <w:p w:rsidR="003E0AC8" w:rsidRDefault="003E0AC8" w:rsidP="003E0AC8">
      <w:pPr>
        <w:pStyle w:val="a3"/>
        <w:ind w:left="420" w:firstLineChars="0" w:firstLine="0"/>
      </w:pPr>
      <w:r>
        <w:rPr>
          <w:rFonts w:hint="eastAsia"/>
        </w:rPr>
        <w:t>}</w:t>
      </w:r>
    </w:p>
    <w:p w:rsidR="003E0AC8" w:rsidRDefault="003E0AC8" w:rsidP="003E0AC8">
      <w:pPr>
        <w:pStyle w:val="a3"/>
        <w:ind w:left="420" w:firstLineChars="0" w:firstLine="0"/>
      </w:pPr>
      <w:r>
        <w:rPr>
          <w:rFonts w:hint="eastAsia"/>
        </w:rPr>
        <w:t>运动控制指令结果参数说明：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2032"/>
        <w:gridCol w:w="878"/>
        <w:gridCol w:w="2796"/>
      </w:tblGrid>
      <w:tr w:rsidR="003E0AC8" w:rsidTr="00796876">
        <w:tc>
          <w:tcPr>
            <w:tcW w:w="2032" w:type="dxa"/>
          </w:tcPr>
          <w:p w:rsidR="003E0AC8" w:rsidRPr="008D4948" w:rsidRDefault="003E0AC8" w:rsidP="00796876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878" w:type="dxa"/>
          </w:tcPr>
          <w:p w:rsidR="003E0AC8" w:rsidRPr="008D4948" w:rsidRDefault="003E0AC8" w:rsidP="00796876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796" w:type="dxa"/>
          </w:tcPr>
          <w:p w:rsidR="003E0AC8" w:rsidRPr="008D4948" w:rsidRDefault="003E0AC8" w:rsidP="00796876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3E0AC8" w:rsidTr="00796876">
        <w:tc>
          <w:tcPr>
            <w:tcW w:w="2032" w:type="dxa"/>
          </w:tcPr>
          <w:p w:rsidR="003E0AC8" w:rsidRDefault="003E0AC8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878" w:type="dxa"/>
          </w:tcPr>
          <w:p w:rsidR="003E0AC8" w:rsidRDefault="003E0AC8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3E0AC8" w:rsidRDefault="003E0AC8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固定为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3E0AC8" w:rsidTr="00796876">
        <w:tc>
          <w:tcPr>
            <w:tcW w:w="2032" w:type="dxa"/>
          </w:tcPr>
          <w:p w:rsidR="003E0AC8" w:rsidRDefault="003E0AC8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cmd</w:t>
            </w:r>
            <w:proofErr w:type="spellEnd"/>
          </w:p>
        </w:tc>
        <w:tc>
          <w:tcPr>
            <w:tcW w:w="878" w:type="dxa"/>
          </w:tcPr>
          <w:p w:rsidR="003E0AC8" w:rsidRDefault="003E0AC8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3E0AC8" w:rsidRDefault="003E0AC8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运动控制命令，固定为</w:t>
            </w:r>
            <w:r>
              <w:rPr>
                <w:rFonts w:hint="eastAsia"/>
                <w:sz w:val="24"/>
                <w:szCs w:val="24"/>
              </w:rPr>
              <w:t>69</w:t>
            </w:r>
          </w:p>
        </w:tc>
      </w:tr>
      <w:tr w:rsidR="003E0AC8" w:rsidTr="00796876">
        <w:tc>
          <w:tcPr>
            <w:tcW w:w="2032" w:type="dxa"/>
          </w:tcPr>
          <w:p w:rsidR="003E0AC8" w:rsidRDefault="003E0AC8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subcmd</w:t>
            </w:r>
            <w:proofErr w:type="spellEnd"/>
          </w:p>
        </w:tc>
        <w:tc>
          <w:tcPr>
            <w:tcW w:w="878" w:type="dxa"/>
          </w:tcPr>
          <w:p w:rsidR="003E0AC8" w:rsidRDefault="003E0AC8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3E0AC8" w:rsidRDefault="003E0AC8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表示左转</w:t>
            </w:r>
          </w:p>
          <w:p w:rsidR="003E0AC8" w:rsidRDefault="003E0AC8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 </w:t>
            </w:r>
            <w:r>
              <w:rPr>
                <w:rFonts w:hint="eastAsia"/>
                <w:sz w:val="24"/>
                <w:szCs w:val="24"/>
              </w:rPr>
              <w:t>表示右转</w:t>
            </w:r>
          </w:p>
          <w:p w:rsidR="003E0AC8" w:rsidRDefault="003E0AC8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 </w:t>
            </w:r>
            <w:r>
              <w:rPr>
                <w:rFonts w:hint="eastAsia"/>
                <w:sz w:val="24"/>
                <w:szCs w:val="24"/>
              </w:rPr>
              <w:t>表示转圈</w:t>
            </w:r>
          </w:p>
          <w:p w:rsidR="00BB75C1" w:rsidRDefault="00BB75C1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4 </w:t>
            </w:r>
            <w:r>
              <w:rPr>
                <w:rFonts w:hint="eastAsia"/>
                <w:sz w:val="24"/>
                <w:szCs w:val="24"/>
              </w:rPr>
              <w:t>表示前进</w:t>
            </w:r>
          </w:p>
        </w:tc>
      </w:tr>
      <w:tr w:rsidR="003E0AC8" w:rsidTr="00796876">
        <w:tc>
          <w:tcPr>
            <w:tcW w:w="2032" w:type="dxa"/>
          </w:tcPr>
          <w:p w:rsidR="003E0AC8" w:rsidRDefault="003E0AC8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resp</w:t>
            </w:r>
          </w:p>
        </w:tc>
        <w:tc>
          <w:tcPr>
            <w:tcW w:w="878" w:type="dxa"/>
          </w:tcPr>
          <w:p w:rsidR="003E0AC8" w:rsidRDefault="003E0AC8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3E0AC8" w:rsidRDefault="003E0AC8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表示接受</w:t>
            </w:r>
          </w:p>
          <w:p w:rsidR="003E0AC8" w:rsidRDefault="003E0AC8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 </w:t>
            </w:r>
            <w:r>
              <w:rPr>
                <w:rFonts w:hint="eastAsia"/>
                <w:sz w:val="24"/>
                <w:szCs w:val="24"/>
              </w:rPr>
              <w:t>表示拒绝</w:t>
            </w:r>
          </w:p>
        </w:tc>
      </w:tr>
    </w:tbl>
    <w:p w:rsidR="003E0AC8" w:rsidRDefault="003E0AC8" w:rsidP="00AF02C0"/>
    <w:p w:rsidR="004214FB" w:rsidRPr="009A4020" w:rsidRDefault="004214FB" w:rsidP="004214FB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 w:rsidRPr="009A4020">
        <w:rPr>
          <w:rFonts w:hint="eastAsia"/>
          <w:sz w:val="24"/>
          <w:szCs w:val="24"/>
        </w:rPr>
        <w:t>语言例程：</w:t>
      </w:r>
    </w:p>
    <w:p w:rsidR="004214FB" w:rsidRPr="009A4020" w:rsidRDefault="004214FB" w:rsidP="004214FB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>const char *req</w:t>
      </w:r>
      <w:proofErr w:type="gramStart"/>
      <w:r w:rsidRPr="009A4020">
        <w:rPr>
          <w:rFonts w:ascii="Arial" w:hAnsi="Arial" w:cs="Arial"/>
        </w:rPr>
        <w:t>=”{</w:t>
      </w:r>
      <w:proofErr w:type="gramEnd"/>
      <w:r w:rsidRPr="009A4020">
        <w:rPr>
          <w:rFonts w:ascii="Arial" w:hAnsi="Arial" w:cs="Arial"/>
        </w:rPr>
        <w:t>\"from\":1,\"action\": 1}”;</w:t>
      </w:r>
    </w:p>
    <w:p w:rsidR="004214FB" w:rsidRPr="009A4020" w:rsidRDefault="004214FB" w:rsidP="004214FB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 xml:space="preserve">char </w:t>
      </w:r>
      <w:proofErr w:type="gramStart"/>
      <w:r w:rsidRPr="009A4020">
        <w:rPr>
          <w:rFonts w:ascii="Arial" w:hAnsi="Arial" w:cs="Arial"/>
        </w:rPr>
        <w:t>buff[</w:t>
      </w:r>
      <w:proofErr w:type="gramEnd"/>
      <w:r w:rsidRPr="009A4020">
        <w:rPr>
          <w:rFonts w:ascii="Arial" w:hAnsi="Arial" w:cs="Arial"/>
        </w:rPr>
        <w:t>1024];</w:t>
      </w:r>
    </w:p>
    <w:p w:rsidR="004214FB" w:rsidRPr="009A4020" w:rsidRDefault="004214FB" w:rsidP="004214FB">
      <w:pPr>
        <w:pStyle w:val="a3"/>
        <w:ind w:left="420" w:firstLineChars="0" w:firstLine="0"/>
        <w:rPr>
          <w:rFonts w:ascii="Arial" w:hAnsi="Arial" w:cs="Arial"/>
        </w:rPr>
      </w:pPr>
    </w:p>
    <w:p w:rsidR="004214FB" w:rsidRPr="009A4020" w:rsidRDefault="004214FB" w:rsidP="004214FB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 xml:space="preserve">SOCKET </w:t>
      </w:r>
      <w:proofErr w:type="spellStart"/>
      <w:r w:rsidRPr="009A4020">
        <w:rPr>
          <w:rFonts w:ascii="Arial" w:hAnsi="Arial" w:cs="Arial"/>
        </w:rPr>
        <w:t>client_socket</w:t>
      </w:r>
      <w:proofErr w:type="spellEnd"/>
      <w:r w:rsidRPr="009A4020">
        <w:rPr>
          <w:rFonts w:ascii="Arial" w:hAnsi="Arial" w:cs="Arial"/>
        </w:rPr>
        <w:t xml:space="preserve"> = </w:t>
      </w:r>
      <w:proofErr w:type="gramStart"/>
      <w:r w:rsidRPr="009A4020">
        <w:rPr>
          <w:rFonts w:ascii="Arial" w:hAnsi="Arial" w:cs="Arial"/>
        </w:rPr>
        <w:t>socket(</w:t>
      </w:r>
      <w:proofErr w:type="gramEnd"/>
      <w:r w:rsidRPr="009A4020">
        <w:rPr>
          <w:rFonts w:ascii="Arial" w:hAnsi="Arial" w:cs="Arial"/>
        </w:rPr>
        <w:t>AF_INET, SOCK_STREAM, IPPROTO_TCP);</w:t>
      </w:r>
    </w:p>
    <w:p w:rsidR="004214FB" w:rsidRPr="009A4020" w:rsidRDefault="004214FB" w:rsidP="004214FB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 xml:space="preserve">struct </w:t>
      </w:r>
      <w:proofErr w:type="spellStart"/>
      <w:r w:rsidRPr="009A4020">
        <w:rPr>
          <w:rFonts w:ascii="Arial" w:hAnsi="Arial" w:cs="Arial"/>
        </w:rPr>
        <w:t>sockaddr_in</w:t>
      </w:r>
      <w:proofErr w:type="spellEnd"/>
      <w:r w:rsidRPr="009A4020">
        <w:rPr>
          <w:rFonts w:ascii="Arial" w:hAnsi="Arial" w:cs="Arial"/>
        </w:rPr>
        <w:t xml:space="preserve"> </w:t>
      </w:r>
      <w:proofErr w:type="spellStart"/>
      <w:r w:rsidRPr="009A4020">
        <w:rPr>
          <w:rFonts w:ascii="Arial" w:hAnsi="Arial" w:cs="Arial"/>
        </w:rPr>
        <w:t>serAddrsound</w:t>
      </w:r>
      <w:proofErr w:type="spellEnd"/>
      <w:r w:rsidRPr="009A4020">
        <w:rPr>
          <w:rFonts w:ascii="Arial" w:hAnsi="Arial" w:cs="Arial"/>
        </w:rPr>
        <w:t xml:space="preserve">;  </w:t>
      </w:r>
    </w:p>
    <w:p w:rsidR="004214FB" w:rsidRPr="009A4020" w:rsidRDefault="004214FB" w:rsidP="004214FB">
      <w:pPr>
        <w:pStyle w:val="a3"/>
        <w:ind w:left="420" w:firstLineChars="0" w:firstLine="0"/>
        <w:rPr>
          <w:rFonts w:ascii="Arial" w:hAnsi="Arial" w:cs="Arial"/>
        </w:rPr>
      </w:pPr>
      <w:proofErr w:type="spellStart"/>
      <w:r w:rsidRPr="009A4020">
        <w:rPr>
          <w:rFonts w:ascii="Arial" w:hAnsi="Arial" w:cs="Arial"/>
        </w:rPr>
        <w:t>serAddrsound.sin_family</w:t>
      </w:r>
      <w:proofErr w:type="spellEnd"/>
      <w:r w:rsidRPr="009A4020">
        <w:rPr>
          <w:rFonts w:ascii="Arial" w:hAnsi="Arial" w:cs="Arial"/>
        </w:rPr>
        <w:t xml:space="preserve"> = AF_INET;  </w:t>
      </w:r>
    </w:p>
    <w:p w:rsidR="004214FB" w:rsidRPr="009A4020" w:rsidRDefault="004214FB" w:rsidP="004214FB">
      <w:pPr>
        <w:pStyle w:val="a3"/>
        <w:ind w:left="420" w:firstLineChars="0" w:firstLine="0"/>
        <w:rPr>
          <w:rFonts w:ascii="Arial" w:hAnsi="Arial" w:cs="Arial"/>
        </w:rPr>
      </w:pPr>
      <w:proofErr w:type="spellStart"/>
      <w:r w:rsidRPr="009A4020">
        <w:rPr>
          <w:rFonts w:ascii="Arial" w:hAnsi="Arial" w:cs="Arial"/>
        </w:rPr>
        <w:lastRenderedPageBreak/>
        <w:t>serAddrsound.sin_port</w:t>
      </w:r>
      <w:proofErr w:type="spellEnd"/>
      <w:r w:rsidRPr="009A4020">
        <w:rPr>
          <w:rFonts w:ascii="Arial" w:hAnsi="Arial" w:cs="Arial"/>
        </w:rPr>
        <w:t xml:space="preserve"> = </w:t>
      </w:r>
      <w:proofErr w:type="spellStart"/>
      <w:proofErr w:type="gramStart"/>
      <w:r w:rsidRPr="009A4020">
        <w:rPr>
          <w:rFonts w:ascii="Arial" w:hAnsi="Arial" w:cs="Arial"/>
        </w:rPr>
        <w:t>htons</w:t>
      </w:r>
      <w:proofErr w:type="spellEnd"/>
      <w:r w:rsidRPr="009A4020">
        <w:rPr>
          <w:rFonts w:ascii="Arial" w:hAnsi="Arial" w:cs="Arial"/>
        </w:rPr>
        <w:t>(</w:t>
      </w:r>
      <w:proofErr w:type="gramEnd"/>
      <w:r w:rsidRPr="009A4020">
        <w:rPr>
          <w:rFonts w:ascii="Arial" w:hAnsi="Arial" w:cs="Arial"/>
        </w:rPr>
        <w:t xml:space="preserve">7050);  </w:t>
      </w:r>
    </w:p>
    <w:p w:rsidR="004214FB" w:rsidRPr="009A4020" w:rsidRDefault="004214FB" w:rsidP="004214FB">
      <w:pPr>
        <w:pStyle w:val="a3"/>
        <w:ind w:left="420" w:firstLineChars="0" w:firstLine="0"/>
        <w:rPr>
          <w:rFonts w:ascii="Arial" w:hAnsi="Arial" w:cs="Arial"/>
        </w:rPr>
      </w:pPr>
      <w:proofErr w:type="spellStart"/>
      <w:r w:rsidRPr="009A4020">
        <w:rPr>
          <w:rFonts w:ascii="Arial" w:hAnsi="Arial" w:cs="Arial"/>
        </w:rPr>
        <w:t>serAddrsound.sin_addr.S_un.S_addr</w:t>
      </w:r>
      <w:proofErr w:type="spellEnd"/>
      <w:r w:rsidRPr="009A4020">
        <w:rPr>
          <w:rFonts w:ascii="Arial" w:hAnsi="Arial" w:cs="Arial"/>
        </w:rPr>
        <w:t xml:space="preserve"> = </w:t>
      </w:r>
      <w:proofErr w:type="spellStart"/>
      <w:r w:rsidRPr="009A4020">
        <w:rPr>
          <w:rFonts w:ascii="Arial" w:hAnsi="Arial" w:cs="Arial"/>
        </w:rPr>
        <w:t>inet_addr</w:t>
      </w:r>
      <w:proofErr w:type="spellEnd"/>
      <w:r w:rsidRPr="009A4020">
        <w:rPr>
          <w:rFonts w:ascii="Arial" w:hAnsi="Arial" w:cs="Arial"/>
        </w:rPr>
        <w:t>("127.0.0.1")//</w:t>
      </w:r>
      <w:r w:rsidRPr="009A4020">
        <w:rPr>
          <w:rFonts w:ascii="Arial" w:cs="Arial"/>
        </w:rPr>
        <w:t>填写机器人平板</w:t>
      </w:r>
      <w:r w:rsidRPr="009A4020">
        <w:rPr>
          <w:rFonts w:ascii="Arial" w:hAnsi="Arial" w:cs="Arial"/>
        </w:rPr>
        <w:t>IP</w:t>
      </w:r>
    </w:p>
    <w:p w:rsidR="004214FB" w:rsidRPr="009A4020" w:rsidRDefault="004214FB" w:rsidP="004214FB">
      <w:pPr>
        <w:pStyle w:val="a3"/>
        <w:ind w:left="420" w:firstLineChars="0" w:firstLine="0"/>
        <w:rPr>
          <w:rFonts w:ascii="Arial" w:hAnsi="Arial" w:cs="Arial"/>
        </w:rPr>
      </w:pPr>
      <w:proofErr w:type="spellStart"/>
      <w:r w:rsidRPr="009A4020">
        <w:rPr>
          <w:rFonts w:ascii="Arial" w:hAnsi="Arial" w:cs="Arial"/>
        </w:rPr>
        <w:t>client_socket</w:t>
      </w:r>
      <w:proofErr w:type="spellEnd"/>
      <w:r w:rsidRPr="009A4020">
        <w:rPr>
          <w:rFonts w:ascii="Arial" w:hAnsi="Arial" w:cs="Arial"/>
        </w:rPr>
        <w:t xml:space="preserve"> = </w:t>
      </w:r>
      <w:proofErr w:type="gramStart"/>
      <w:r w:rsidRPr="009A4020">
        <w:rPr>
          <w:rFonts w:ascii="Arial" w:hAnsi="Arial" w:cs="Arial"/>
        </w:rPr>
        <w:t>socket(</w:t>
      </w:r>
      <w:proofErr w:type="gramEnd"/>
      <w:r w:rsidRPr="009A4020">
        <w:rPr>
          <w:rFonts w:ascii="Arial" w:hAnsi="Arial" w:cs="Arial"/>
        </w:rPr>
        <w:t xml:space="preserve">AF_INET, SOCK_STREAM, IPPROTO_TCP); </w:t>
      </w:r>
    </w:p>
    <w:p w:rsidR="004214FB" w:rsidRPr="009A4020" w:rsidRDefault="004214FB" w:rsidP="004214FB">
      <w:pPr>
        <w:pStyle w:val="a3"/>
        <w:ind w:left="420" w:firstLineChars="0" w:firstLine="0"/>
        <w:rPr>
          <w:rFonts w:ascii="Arial" w:hAnsi="Arial" w:cs="Arial"/>
        </w:rPr>
      </w:pPr>
      <w:proofErr w:type="gramStart"/>
      <w:r w:rsidRPr="009A4020">
        <w:rPr>
          <w:rFonts w:ascii="Arial" w:hAnsi="Arial" w:cs="Arial"/>
        </w:rPr>
        <w:t>connect(</w:t>
      </w:r>
      <w:proofErr w:type="spellStart"/>
      <w:proofErr w:type="gramEnd"/>
      <w:r w:rsidRPr="009A4020">
        <w:rPr>
          <w:rFonts w:ascii="Arial" w:hAnsi="Arial" w:cs="Arial"/>
        </w:rPr>
        <w:t>client_socket</w:t>
      </w:r>
      <w:proofErr w:type="spellEnd"/>
      <w:r w:rsidRPr="009A4020">
        <w:rPr>
          <w:rFonts w:ascii="Arial" w:hAnsi="Arial" w:cs="Arial"/>
        </w:rPr>
        <w:t xml:space="preserve">, (struct </w:t>
      </w:r>
      <w:proofErr w:type="spellStart"/>
      <w:r w:rsidRPr="009A4020">
        <w:rPr>
          <w:rFonts w:ascii="Arial" w:hAnsi="Arial" w:cs="Arial"/>
        </w:rPr>
        <w:t>sockaddr</w:t>
      </w:r>
      <w:proofErr w:type="spellEnd"/>
      <w:r w:rsidRPr="009A4020">
        <w:rPr>
          <w:rFonts w:ascii="Arial" w:hAnsi="Arial" w:cs="Arial"/>
        </w:rPr>
        <w:t xml:space="preserve"> *)&amp;</w:t>
      </w:r>
      <w:proofErr w:type="spellStart"/>
      <w:r w:rsidRPr="009A4020">
        <w:rPr>
          <w:rFonts w:ascii="Arial" w:hAnsi="Arial" w:cs="Arial"/>
        </w:rPr>
        <w:t>serAddrsound</w:t>
      </w:r>
      <w:proofErr w:type="spellEnd"/>
      <w:r w:rsidRPr="009A4020">
        <w:rPr>
          <w:rFonts w:ascii="Arial" w:hAnsi="Arial" w:cs="Arial"/>
        </w:rPr>
        <w:t xml:space="preserve">, </w:t>
      </w:r>
      <w:proofErr w:type="spellStart"/>
      <w:r w:rsidRPr="009A4020">
        <w:rPr>
          <w:rFonts w:ascii="Arial" w:hAnsi="Arial" w:cs="Arial"/>
        </w:rPr>
        <w:t>sizeof</w:t>
      </w:r>
      <w:proofErr w:type="spellEnd"/>
      <w:r w:rsidRPr="009A4020">
        <w:rPr>
          <w:rFonts w:ascii="Arial" w:hAnsi="Arial" w:cs="Arial"/>
        </w:rPr>
        <w:t>(</w:t>
      </w:r>
      <w:proofErr w:type="spellStart"/>
      <w:r w:rsidRPr="009A4020">
        <w:rPr>
          <w:rFonts w:ascii="Arial" w:hAnsi="Arial" w:cs="Arial"/>
        </w:rPr>
        <w:t>serAddrsound</w:t>
      </w:r>
      <w:proofErr w:type="spellEnd"/>
      <w:r w:rsidRPr="009A4020">
        <w:rPr>
          <w:rFonts w:ascii="Arial" w:hAnsi="Arial" w:cs="Arial"/>
        </w:rPr>
        <w:t>));</w:t>
      </w:r>
    </w:p>
    <w:p w:rsidR="004214FB" w:rsidRPr="009A4020" w:rsidRDefault="004214FB" w:rsidP="004214FB">
      <w:pPr>
        <w:pStyle w:val="a3"/>
        <w:ind w:left="420" w:firstLineChars="0" w:firstLine="0"/>
        <w:rPr>
          <w:rFonts w:ascii="Arial" w:hAnsi="Arial" w:cs="Arial"/>
        </w:rPr>
      </w:pPr>
    </w:p>
    <w:p w:rsidR="004214FB" w:rsidRPr="009A4020" w:rsidRDefault="004214FB" w:rsidP="004214FB">
      <w:pPr>
        <w:pStyle w:val="a3"/>
        <w:ind w:left="420" w:firstLineChars="0" w:firstLine="0"/>
        <w:rPr>
          <w:rFonts w:ascii="Arial" w:hAnsi="Arial" w:cs="Arial"/>
        </w:rPr>
      </w:pPr>
      <w:proofErr w:type="gramStart"/>
      <w:r w:rsidRPr="009A4020">
        <w:rPr>
          <w:rFonts w:ascii="Arial" w:hAnsi="Arial" w:cs="Arial"/>
        </w:rPr>
        <w:t>send(</w:t>
      </w:r>
      <w:proofErr w:type="spellStart"/>
      <w:proofErr w:type="gramEnd"/>
      <w:r w:rsidRPr="009A4020">
        <w:rPr>
          <w:rFonts w:ascii="Arial" w:hAnsi="Arial" w:cs="Arial"/>
        </w:rPr>
        <w:t>client_socket</w:t>
      </w:r>
      <w:proofErr w:type="spellEnd"/>
      <w:r w:rsidRPr="009A4020">
        <w:rPr>
          <w:rFonts w:ascii="Arial" w:hAnsi="Arial" w:cs="Arial"/>
        </w:rPr>
        <w:t xml:space="preserve">, </w:t>
      </w:r>
      <w:proofErr w:type="spellStart"/>
      <w:r w:rsidRPr="009A4020">
        <w:rPr>
          <w:rFonts w:ascii="Arial" w:hAnsi="Arial" w:cs="Arial"/>
        </w:rPr>
        <w:t>req,strlen</w:t>
      </w:r>
      <w:proofErr w:type="spellEnd"/>
      <w:r w:rsidRPr="009A4020">
        <w:rPr>
          <w:rFonts w:ascii="Arial" w:hAnsi="Arial" w:cs="Arial"/>
        </w:rPr>
        <w:t>(req) , 0);</w:t>
      </w:r>
    </w:p>
    <w:p w:rsidR="004214FB" w:rsidRPr="009A4020" w:rsidRDefault="004214FB" w:rsidP="004214FB">
      <w:pPr>
        <w:pStyle w:val="a3"/>
        <w:ind w:left="420" w:firstLineChars="0" w:firstLine="0"/>
        <w:rPr>
          <w:rFonts w:ascii="Arial" w:hAnsi="Arial" w:cs="Arial"/>
        </w:rPr>
      </w:pPr>
      <w:proofErr w:type="spellStart"/>
      <w:r w:rsidRPr="009A4020">
        <w:rPr>
          <w:rFonts w:ascii="Arial" w:hAnsi="Arial" w:cs="Arial"/>
        </w:rPr>
        <w:t>recv</w:t>
      </w:r>
      <w:proofErr w:type="spellEnd"/>
      <w:r w:rsidRPr="009A4020">
        <w:rPr>
          <w:rFonts w:ascii="Arial" w:hAnsi="Arial" w:cs="Arial"/>
        </w:rPr>
        <w:t>(</w:t>
      </w:r>
      <w:proofErr w:type="spellStart"/>
      <w:r w:rsidRPr="009A4020">
        <w:rPr>
          <w:rFonts w:ascii="Arial" w:hAnsi="Arial" w:cs="Arial"/>
        </w:rPr>
        <w:t>client_socket</w:t>
      </w:r>
      <w:proofErr w:type="spellEnd"/>
      <w:r w:rsidRPr="009A4020">
        <w:rPr>
          <w:rFonts w:ascii="Arial" w:hAnsi="Arial" w:cs="Arial"/>
        </w:rPr>
        <w:t xml:space="preserve"> ,buff,1024,0);</w:t>
      </w:r>
      <w:r w:rsidRPr="009A4020">
        <w:rPr>
          <w:rFonts w:ascii="Arial" w:hAnsi="Arial" w:cs="Arial"/>
          <w:sz w:val="18"/>
          <w:szCs w:val="18"/>
        </w:rPr>
        <w:t>//</w:t>
      </w:r>
      <w:r w:rsidRPr="009A4020">
        <w:rPr>
          <w:rFonts w:ascii="Arial" w:cs="Arial"/>
          <w:sz w:val="18"/>
          <w:szCs w:val="18"/>
        </w:rPr>
        <w:t>接受确认</w:t>
      </w:r>
    </w:p>
    <w:p w:rsidR="004214FB" w:rsidRPr="009A4020" w:rsidRDefault="004214FB" w:rsidP="004214FB">
      <w:pPr>
        <w:pStyle w:val="a3"/>
        <w:ind w:left="420" w:firstLineChars="0" w:firstLine="0"/>
        <w:rPr>
          <w:rFonts w:ascii="Arial" w:hAnsi="Arial" w:cs="Arial"/>
        </w:rPr>
      </w:pPr>
    </w:p>
    <w:p w:rsidR="004214FB" w:rsidRPr="009A4020" w:rsidRDefault="004214FB" w:rsidP="004214FB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>const char *n1=</w:t>
      </w:r>
      <w:proofErr w:type="gramStart"/>
      <w:r w:rsidRPr="009A4020">
        <w:rPr>
          <w:rFonts w:ascii="Arial" w:hAnsi="Arial" w:cs="Arial"/>
        </w:rPr>
        <w:t>”</w:t>
      </w:r>
      <w:proofErr w:type="gramEnd"/>
      <w:r w:rsidRPr="009A4020">
        <w:rPr>
          <w:rFonts w:ascii="Arial" w:hAnsi="Arial" w:cs="Arial"/>
        </w:rPr>
        <w:t>{\"from\": 1,\"</w:t>
      </w:r>
      <w:proofErr w:type="spellStart"/>
      <w:r w:rsidRPr="009A4020">
        <w:rPr>
          <w:rFonts w:ascii="Arial" w:hAnsi="Arial" w:cs="Arial"/>
        </w:rPr>
        <w:t>cmd</w:t>
      </w:r>
      <w:proofErr w:type="spellEnd"/>
      <w:r w:rsidRPr="009A4020">
        <w:rPr>
          <w:rFonts w:ascii="Arial" w:hAnsi="Arial" w:cs="Arial"/>
        </w:rPr>
        <w:t>\":</w:t>
      </w:r>
      <w:r>
        <w:rPr>
          <w:rFonts w:ascii="Arial" w:hAnsi="Arial" w:cs="Arial" w:hint="eastAsia"/>
        </w:rPr>
        <w:t>69</w:t>
      </w:r>
      <w:r w:rsidRPr="009A4020">
        <w:rPr>
          <w:rFonts w:ascii="Arial" w:hAnsi="Arial" w:cs="Arial"/>
        </w:rPr>
        <w:t>,\"</w:t>
      </w:r>
      <w:proofErr w:type="spellStart"/>
      <w:r w:rsidRPr="009A4020">
        <w:rPr>
          <w:rFonts w:ascii="Arial" w:hAnsi="Arial" w:cs="Arial"/>
        </w:rPr>
        <w:t>subcmd</w:t>
      </w:r>
      <w:proofErr w:type="spellEnd"/>
      <w:r w:rsidRPr="009A4020">
        <w:rPr>
          <w:rFonts w:ascii="Arial" w:hAnsi="Arial" w:cs="Arial"/>
        </w:rPr>
        <w:t>\":1};</w:t>
      </w:r>
      <w:r w:rsidRPr="009A4020">
        <w:rPr>
          <w:rFonts w:ascii="Arial" w:hAnsi="Arial" w:cs="Arial"/>
          <w:sz w:val="18"/>
          <w:szCs w:val="18"/>
        </w:rPr>
        <w:t>//</w:t>
      </w:r>
      <w:r>
        <w:rPr>
          <w:rFonts w:ascii="Arial" w:cs="Arial" w:hint="eastAsia"/>
          <w:sz w:val="18"/>
          <w:szCs w:val="18"/>
        </w:rPr>
        <w:t>左转</w:t>
      </w:r>
    </w:p>
    <w:p w:rsidR="004214FB" w:rsidRPr="009A4020" w:rsidRDefault="004214FB" w:rsidP="004214FB">
      <w:pPr>
        <w:pStyle w:val="a3"/>
        <w:ind w:left="420" w:firstLineChars="0" w:firstLine="0"/>
        <w:rPr>
          <w:rFonts w:ascii="Arial" w:hAnsi="Arial" w:cs="Arial"/>
        </w:rPr>
      </w:pPr>
      <w:proofErr w:type="gramStart"/>
      <w:r w:rsidRPr="009A4020">
        <w:rPr>
          <w:rFonts w:ascii="Arial" w:hAnsi="Arial" w:cs="Arial"/>
        </w:rPr>
        <w:t>send(</w:t>
      </w:r>
      <w:proofErr w:type="spellStart"/>
      <w:proofErr w:type="gramEnd"/>
      <w:r w:rsidRPr="009A4020">
        <w:rPr>
          <w:rFonts w:ascii="Arial" w:hAnsi="Arial" w:cs="Arial"/>
        </w:rPr>
        <w:t>client_socket</w:t>
      </w:r>
      <w:proofErr w:type="spellEnd"/>
      <w:r w:rsidRPr="009A4020">
        <w:rPr>
          <w:rFonts w:ascii="Arial" w:hAnsi="Arial" w:cs="Arial"/>
        </w:rPr>
        <w:t>, n1,strlen(n1) , 0);</w:t>
      </w:r>
    </w:p>
    <w:p w:rsidR="004214FB" w:rsidRPr="009A4020" w:rsidRDefault="004214FB" w:rsidP="004214FB">
      <w:pPr>
        <w:pStyle w:val="a3"/>
        <w:ind w:left="420" w:firstLineChars="0" w:firstLine="0"/>
        <w:rPr>
          <w:rFonts w:ascii="Arial" w:hAnsi="Arial" w:cs="Arial"/>
          <w:sz w:val="18"/>
          <w:szCs w:val="18"/>
        </w:rPr>
      </w:pPr>
      <w:proofErr w:type="spellStart"/>
      <w:r w:rsidRPr="009A4020">
        <w:rPr>
          <w:rFonts w:ascii="Arial" w:hAnsi="Arial" w:cs="Arial"/>
        </w:rPr>
        <w:t>recv</w:t>
      </w:r>
      <w:proofErr w:type="spellEnd"/>
      <w:r w:rsidRPr="009A4020">
        <w:rPr>
          <w:rFonts w:ascii="Arial" w:hAnsi="Arial" w:cs="Arial"/>
        </w:rPr>
        <w:t>(</w:t>
      </w:r>
      <w:proofErr w:type="spellStart"/>
      <w:r w:rsidRPr="009A4020">
        <w:rPr>
          <w:rFonts w:ascii="Arial" w:hAnsi="Arial" w:cs="Arial"/>
        </w:rPr>
        <w:t>client_socket</w:t>
      </w:r>
      <w:proofErr w:type="spellEnd"/>
      <w:r w:rsidRPr="009A4020">
        <w:rPr>
          <w:rFonts w:ascii="Arial" w:hAnsi="Arial" w:cs="Arial"/>
        </w:rPr>
        <w:t>, buff, 1024, 0);</w:t>
      </w:r>
      <w:r w:rsidRPr="009A4020">
        <w:rPr>
          <w:rFonts w:ascii="Arial" w:hAnsi="Arial" w:cs="Arial"/>
          <w:sz w:val="18"/>
          <w:szCs w:val="18"/>
        </w:rPr>
        <w:t>//</w:t>
      </w:r>
      <w:r w:rsidRPr="009A4020">
        <w:rPr>
          <w:rFonts w:ascii="Arial" w:cs="Arial"/>
          <w:sz w:val="18"/>
          <w:szCs w:val="18"/>
        </w:rPr>
        <w:t>接受</w:t>
      </w:r>
      <w:r>
        <w:rPr>
          <w:rFonts w:ascii="Arial" w:cs="Arial" w:hint="eastAsia"/>
          <w:sz w:val="18"/>
          <w:szCs w:val="18"/>
        </w:rPr>
        <w:t>左转</w:t>
      </w:r>
      <w:r>
        <w:rPr>
          <w:rFonts w:ascii="Arial" w:cs="Arial"/>
          <w:sz w:val="18"/>
          <w:szCs w:val="18"/>
        </w:rPr>
        <w:t>命令</w:t>
      </w:r>
      <w:r w:rsidRPr="009A4020">
        <w:rPr>
          <w:rFonts w:ascii="Arial" w:cs="Arial"/>
          <w:sz w:val="18"/>
          <w:szCs w:val="18"/>
        </w:rPr>
        <w:t>结果，查看</w:t>
      </w:r>
      <w:r w:rsidRPr="009A4020">
        <w:rPr>
          <w:rFonts w:ascii="Arial" w:hAnsi="Arial" w:cs="Arial"/>
          <w:sz w:val="18"/>
          <w:szCs w:val="18"/>
        </w:rPr>
        <w:t>resp</w:t>
      </w:r>
      <w:r w:rsidRPr="009A4020">
        <w:rPr>
          <w:rFonts w:ascii="Arial" w:cs="Arial"/>
          <w:sz w:val="18"/>
          <w:szCs w:val="18"/>
        </w:rPr>
        <w:t>键值是接受还是拒绝</w:t>
      </w:r>
    </w:p>
    <w:p w:rsidR="004214FB" w:rsidRPr="00E86156" w:rsidRDefault="004214FB" w:rsidP="00AF02C0"/>
    <w:p w:rsidR="00327794" w:rsidRPr="00F9231F" w:rsidRDefault="00346DF1" w:rsidP="00F9231F">
      <w:pPr>
        <w:pStyle w:val="3"/>
      </w:pPr>
      <w:bookmarkStart w:id="439" w:name="_Toc516497253"/>
      <w:r w:rsidRPr="00F9231F">
        <w:rPr>
          <w:rFonts w:hint="eastAsia"/>
        </w:rPr>
        <w:t>人脸识别接口</w:t>
      </w:r>
      <w:bookmarkEnd w:id="439"/>
    </w:p>
    <w:p w:rsidR="00820E10" w:rsidRPr="00820E10" w:rsidRDefault="00820E10" w:rsidP="00346DF1">
      <w:pPr>
        <w:pStyle w:val="a3"/>
        <w:ind w:left="420" w:firstLineChars="0" w:firstLine="0"/>
        <w:rPr>
          <w:b/>
          <w:sz w:val="24"/>
          <w:szCs w:val="24"/>
        </w:rPr>
      </w:pPr>
      <w:r w:rsidRPr="00820E10">
        <w:rPr>
          <w:rFonts w:hint="eastAsia"/>
          <w:b/>
          <w:sz w:val="24"/>
          <w:szCs w:val="24"/>
        </w:rPr>
        <w:t>人脸识别接口在</w:t>
      </w:r>
      <w:r w:rsidRPr="00820E10">
        <w:rPr>
          <w:rFonts w:hint="eastAsia"/>
          <w:b/>
          <w:sz w:val="24"/>
          <w:szCs w:val="24"/>
        </w:rPr>
        <w:t>A2</w:t>
      </w:r>
      <w:r w:rsidRPr="00820E10">
        <w:rPr>
          <w:rFonts w:hint="eastAsia"/>
          <w:b/>
          <w:sz w:val="24"/>
          <w:szCs w:val="24"/>
        </w:rPr>
        <w:t>和</w:t>
      </w:r>
      <w:r w:rsidRPr="00820E10">
        <w:rPr>
          <w:rFonts w:hint="eastAsia"/>
          <w:b/>
          <w:sz w:val="24"/>
          <w:szCs w:val="24"/>
        </w:rPr>
        <w:t>A3</w:t>
      </w:r>
      <w:r w:rsidRPr="00820E10">
        <w:rPr>
          <w:rFonts w:hint="eastAsia"/>
          <w:b/>
          <w:sz w:val="24"/>
          <w:szCs w:val="24"/>
        </w:rPr>
        <w:t>接口是不同的。请认清机器人版本，选择对应的接口。</w:t>
      </w:r>
    </w:p>
    <w:p w:rsidR="00820E10" w:rsidRDefault="00820E10" w:rsidP="00346DF1">
      <w:pPr>
        <w:pStyle w:val="a3"/>
        <w:ind w:left="420" w:firstLineChars="0" w:firstLine="0"/>
        <w:rPr>
          <w:sz w:val="24"/>
          <w:szCs w:val="24"/>
        </w:rPr>
      </w:pPr>
    </w:p>
    <w:p w:rsidR="00820E10" w:rsidRDefault="00820E10" w:rsidP="00346DF1">
      <w:pPr>
        <w:pStyle w:val="a3"/>
        <w:ind w:left="420" w:firstLineChars="0" w:firstLine="0"/>
        <w:rPr>
          <w:sz w:val="24"/>
          <w:szCs w:val="24"/>
        </w:rPr>
      </w:pPr>
      <w:r w:rsidRPr="00014968">
        <w:rPr>
          <w:rFonts w:hint="eastAsia"/>
          <w:b/>
          <w:sz w:val="24"/>
          <w:szCs w:val="24"/>
        </w:rPr>
        <w:t>A2</w:t>
      </w:r>
      <w:r w:rsidRPr="00014968">
        <w:rPr>
          <w:rFonts w:hint="eastAsia"/>
          <w:b/>
          <w:sz w:val="24"/>
          <w:szCs w:val="24"/>
        </w:rPr>
        <w:t>机器人</w:t>
      </w:r>
      <w:r>
        <w:rPr>
          <w:rFonts w:hint="eastAsia"/>
          <w:sz w:val="24"/>
          <w:szCs w:val="24"/>
        </w:rPr>
        <w:t>：</w:t>
      </w:r>
    </w:p>
    <w:p w:rsidR="00346DF1" w:rsidRPr="002C054B" w:rsidRDefault="00346DF1" w:rsidP="00346DF1">
      <w:pPr>
        <w:pStyle w:val="a3"/>
        <w:ind w:left="420" w:firstLineChars="0" w:firstLine="0"/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客户程序通过</w:t>
      </w:r>
      <w:r w:rsidRPr="002C054B">
        <w:rPr>
          <w:rFonts w:hint="eastAsia"/>
          <w:sz w:val="24"/>
          <w:szCs w:val="24"/>
        </w:rPr>
        <w:t>socket</w:t>
      </w:r>
      <w:r w:rsidRPr="002C054B">
        <w:rPr>
          <w:rFonts w:hint="eastAsia"/>
          <w:sz w:val="24"/>
          <w:szCs w:val="24"/>
        </w:rPr>
        <w:t>访问端口</w:t>
      </w:r>
      <w:r w:rsidR="00820E10">
        <w:rPr>
          <w:rFonts w:hint="eastAsia"/>
          <w:sz w:val="24"/>
          <w:szCs w:val="24"/>
        </w:rPr>
        <w:t>709</w:t>
      </w:r>
      <w:r w:rsidRPr="002C054B">
        <w:rPr>
          <w:rFonts w:hint="eastAsia"/>
          <w:sz w:val="24"/>
          <w:szCs w:val="24"/>
        </w:rPr>
        <w:t>0</w:t>
      </w:r>
      <w:r w:rsidRPr="002C054B">
        <w:rPr>
          <w:rFonts w:hint="eastAsia"/>
          <w:sz w:val="24"/>
          <w:szCs w:val="24"/>
        </w:rPr>
        <w:t>，</w:t>
      </w:r>
      <w:r w:rsidR="00E37AB1" w:rsidRPr="002C054B">
        <w:rPr>
          <w:rFonts w:hint="eastAsia"/>
          <w:sz w:val="24"/>
          <w:szCs w:val="24"/>
        </w:rPr>
        <w:t>可以获得人脸识别的结果。</w:t>
      </w:r>
      <w:r w:rsidRPr="002C054B">
        <w:rPr>
          <w:rFonts w:hint="eastAsia"/>
          <w:sz w:val="24"/>
          <w:szCs w:val="24"/>
        </w:rPr>
        <w:t>具体流程：</w:t>
      </w:r>
    </w:p>
    <w:p w:rsidR="00346DF1" w:rsidRDefault="00346DF1" w:rsidP="00346DF1">
      <w:pPr>
        <w:pStyle w:val="a3"/>
        <w:ind w:left="420" w:firstLineChars="0" w:firstLine="0"/>
      </w:pPr>
    </w:p>
    <w:p w:rsidR="00D81A90" w:rsidRDefault="00014968" w:rsidP="00B95DB6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2000250" cy="1438275"/>
            <wp:effectExtent l="19050" t="0" r="0" b="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156" w:rsidRDefault="00E86156" w:rsidP="00B95DB6">
      <w:pPr>
        <w:pStyle w:val="a3"/>
        <w:ind w:left="420" w:firstLineChars="0" w:firstLine="0"/>
      </w:pPr>
      <w:r>
        <w:rPr>
          <w:rFonts w:hint="eastAsia"/>
        </w:rPr>
        <w:t>人脸识别结果示例：</w:t>
      </w:r>
    </w:p>
    <w:p w:rsidR="00E86156" w:rsidRDefault="00E86156" w:rsidP="00E86156">
      <w:pPr>
        <w:pStyle w:val="a3"/>
        <w:ind w:left="420" w:firstLineChars="0" w:firstLine="0"/>
      </w:pPr>
      <w:r>
        <w:rPr>
          <w:rFonts w:hint="eastAsia"/>
        </w:rPr>
        <w:t>{</w:t>
      </w:r>
    </w:p>
    <w:p w:rsidR="00E86156" w:rsidRDefault="00E86156" w:rsidP="00E8615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</w:rPr>
        <w:t xml:space="preserve">  </w:t>
      </w:r>
      <w:r>
        <w:rPr>
          <w:rFonts w:hint="eastAsia"/>
          <w:sz w:val="24"/>
          <w:szCs w:val="24"/>
        </w:rPr>
        <w:t>"id": 300011111</w:t>
      </w:r>
      <w:r w:rsidRPr="002C054B">
        <w:rPr>
          <w:rFonts w:hint="eastAsia"/>
          <w:sz w:val="24"/>
          <w:szCs w:val="24"/>
        </w:rPr>
        <w:t>,</w:t>
      </w:r>
    </w:p>
    <w:p w:rsidR="00E86156" w:rsidRDefault="00E86156" w:rsidP="00E8615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2C054B">
        <w:rPr>
          <w:rFonts w:hint="eastAsia"/>
          <w:sz w:val="24"/>
          <w:szCs w:val="24"/>
        </w:rPr>
        <w:t xml:space="preserve"> "gender"</w:t>
      </w:r>
      <w:r>
        <w:rPr>
          <w:rFonts w:hint="eastAsia"/>
          <w:sz w:val="24"/>
          <w:szCs w:val="24"/>
        </w:rPr>
        <w:t>:1</w:t>
      </w:r>
      <w:r w:rsidRPr="002C054B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</w:p>
    <w:p w:rsidR="00E86156" w:rsidRDefault="00E86156" w:rsidP="00E8615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2C054B">
        <w:rPr>
          <w:rFonts w:hint="eastAsia"/>
          <w:sz w:val="24"/>
          <w:szCs w:val="24"/>
        </w:rPr>
        <w:t xml:space="preserve"> "emotion":</w:t>
      </w:r>
      <w:r>
        <w:rPr>
          <w:rFonts w:hint="eastAsia"/>
          <w:sz w:val="24"/>
          <w:szCs w:val="24"/>
        </w:rPr>
        <w:t>1,</w:t>
      </w:r>
    </w:p>
    <w:p w:rsidR="00E86156" w:rsidRDefault="00E86156" w:rsidP="00E8615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2C054B">
        <w:rPr>
          <w:rFonts w:hint="eastAsia"/>
          <w:sz w:val="24"/>
          <w:szCs w:val="24"/>
        </w:rPr>
        <w:t>"age":</w:t>
      </w:r>
      <w:r>
        <w:rPr>
          <w:rFonts w:hint="eastAsia"/>
          <w:sz w:val="24"/>
          <w:szCs w:val="24"/>
        </w:rPr>
        <w:t>28</w:t>
      </w:r>
      <w:r w:rsidRPr="002C054B">
        <w:rPr>
          <w:rFonts w:hint="eastAsia"/>
          <w:sz w:val="24"/>
          <w:szCs w:val="24"/>
        </w:rPr>
        <w:t>,</w:t>
      </w:r>
    </w:p>
    <w:p w:rsidR="00E86156" w:rsidRDefault="00E86156" w:rsidP="00E8615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2C054B">
        <w:rPr>
          <w:rFonts w:hint="eastAsia"/>
          <w:sz w:val="24"/>
          <w:szCs w:val="24"/>
        </w:rPr>
        <w:t>"attr":</w:t>
      </w:r>
      <w:r>
        <w:rPr>
          <w:rFonts w:hint="eastAsia"/>
          <w:sz w:val="24"/>
          <w:szCs w:val="24"/>
        </w:rPr>
        <w:t>96</w:t>
      </w:r>
    </w:p>
    <w:p w:rsidR="00E86156" w:rsidRDefault="00E86156" w:rsidP="00E8615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86156" w:rsidRPr="002C054B" w:rsidRDefault="00E86156" w:rsidP="00E8615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人脸识别结果参数说明：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2032"/>
        <w:gridCol w:w="878"/>
        <w:gridCol w:w="2796"/>
      </w:tblGrid>
      <w:tr w:rsidR="00E86156" w:rsidTr="00796876">
        <w:tc>
          <w:tcPr>
            <w:tcW w:w="2032" w:type="dxa"/>
          </w:tcPr>
          <w:p w:rsidR="00E86156" w:rsidRPr="008D4948" w:rsidRDefault="00E86156" w:rsidP="00796876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878" w:type="dxa"/>
          </w:tcPr>
          <w:p w:rsidR="00E86156" w:rsidRPr="008D4948" w:rsidRDefault="00E86156" w:rsidP="00796876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796" w:type="dxa"/>
          </w:tcPr>
          <w:p w:rsidR="00E86156" w:rsidRPr="008D4948" w:rsidRDefault="00E86156" w:rsidP="00796876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E86156" w:rsidTr="00796876">
        <w:tc>
          <w:tcPr>
            <w:tcW w:w="2032" w:type="dxa"/>
          </w:tcPr>
          <w:p w:rsidR="00E86156" w:rsidRDefault="00E8615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78" w:type="dxa"/>
          </w:tcPr>
          <w:p w:rsidR="00E86156" w:rsidRDefault="00E8615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E86156" w:rsidRDefault="00E8615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VIP </w:t>
            </w:r>
            <w:r>
              <w:rPr>
                <w:rFonts w:hint="eastAsia"/>
                <w:sz w:val="24"/>
                <w:szCs w:val="24"/>
              </w:rPr>
              <w:t>号码</w:t>
            </w:r>
          </w:p>
        </w:tc>
      </w:tr>
      <w:tr w:rsidR="00E86156" w:rsidTr="00796876">
        <w:tc>
          <w:tcPr>
            <w:tcW w:w="2032" w:type="dxa"/>
          </w:tcPr>
          <w:p w:rsidR="00E86156" w:rsidRDefault="00E8615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gender</w:t>
            </w:r>
          </w:p>
        </w:tc>
        <w:tc>
          <w:tcPr>
            <w:tcW w:w="878" w:type="dxa"/>
          </w:tcPr>
          <w:p w:rsidR="00E86156" w:rsidRDefault="00E8615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E86156" w:rsidRDefault="00E8615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性别，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表示女，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表示男，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表示不确定</w:t>
            </w:r>
          </w:p>
        </w:tc>
      </w:tr>
      <w:tr w:rsidR="00E86156" w:rsidTr="00796876">
        <w:tc>
          <w:tcPr>
            <w:tcW w:w="2032" w:type="dxa"/>
          </w:tcPr>
          <w:p w:rsidR="00E86156" w:rsidRDefault="00E8615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emtion</w:t>
            </w:r>
            <w:proofErr w:type="spellEnd"/>
          </w:p>
        </w:tc>
        <w:tc>
          <w:tcPr>
            <w:tcW w:w="878" w:type="dxa"/>
          </w:tcPr>
          <w:p w:rsidR="00E86156" w:rsidRDefault="00E8615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E86156" w:rsidRDefault="00E86156" w:rsidP="00E8615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表示愤怒</w:t>
            </w:r>
          </w:p>
          <w:p w:rsidR="00E86156" w:rsidRDefault="00E86156" w:rsidP="00E86156"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表示平静</w:t>
            </w:r>
          </w:p>
          <w:p w:rsidR="00E86156" w:rsidRDefault="00E86156" w:rsidP="00E8615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表示困惑</w:t>
            </w:r>
          </w:p>
          <w:p w:rsidR="00E86156" w:rsidRDefault="00E86156" w:rsidP="00E8615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表示厌恶</w:t>
            </w:r>
          </w:p>
          <w:p w:rsidR="00E86156" w:rsidRDefault="00E86156" w:rsidP="00E86156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表示高兴</w:t>
            </w:r>
          </w:p>
          <w:p w:rsidR="00E86156" w:rsidRDefault="00E86156" w:rsidP="00E86156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表示悲伤</w:t>
            </w:r>
          </w:p>
          <w:p w:rsidR="00E86156" w:rsidRDefault="00E86156" w:rsidP="00E86156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表示惊恐</w:t>
            </w:r>
          </w:p>
          <w:p w:rsidR="00E86156" w:rsidRDefault="00E86156" w:rsidP="00E86156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表示诧异</w:t>
            </w:r>
          </w:p>
          <w:p w:rsidR="00E86156" w:rsidRDefault="00E86156" w:rsidP="00E8615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表示斜视</w:t>
            </w:r>
          </w:p>
          <w:p w:rsidR="00E86156" w:rsidRPr="00E86156" w:rsidRDefault="00E86156" w:rsidP="00E86156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表示尖叫</w:t>
            </w:r>
          </w:p>
        </w:tc>
      </w:tr>
      <w:tr w:rsidR="00E86156" w:rsidTr="00796876">
        <w:tc>
          <w:tcPr>
            <w:tcW w:w="2032" w:type="dxa"/>
          </w:tcPr>
          <w:p w:rsidR="00E86156" w:rsidRDefault="00E8615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age</w:t>
            </w:r>
          </w:p>
        </w:tc>
        <w:tc>
          <w:tcPr>
            <w:tcW w:w="878" w:type="dxa"/>
          </w:tcPr>
          <w:p w:rsidR="00E86156" w:rsidRDefault="00E8615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E86156" w:rsidRDefault="00E8615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年龄，</w:t>
            </w:r>
            <w:r>
              <w:rPr>
                <w:rFonts w:hint="eastAsia"/>
                <w:sz w:val="24"/>
                <w:szCs w:val="24"/>
              </w:rPr>
              <w:t>0-100</w:t>
            </w:r>
          </w:p>
        </w:tc>
      </w:tr>
      <w:tr w:rsidR="00E86156" w:rsidTr="00796876">
        <w:tc>
          <w:tcPr>
            <w:tcW w:w="2032" w:type="dxa"/>
          </w:tcPr>
          <w:p w:rsidR="00E86156" w:rsidRDefault="00E8615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attr</w:t>
            </w:r>
            <w:proofErr w:type="spellEnd"/>
          </w:p>
        </w:tc>
        <w:tc>
          <w:tcPr>
            <w:tcW w:w="878" w:type="dxa"/>
          </w:tcPr>
          <w:p w:rsidR="00E86156" w:rsidRDefault="00E8615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E86156" w:rsidRDefault="00E8615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颜值，</w:t>
            </w:r>
            <w:r>
              <w:rPr>
                <w:rFonts w:hint="eastAsia"/>
                <w:sz w:val="24"/>
                <w:szCs w:val="24"/>
              </w:rPr>
              <w:t>0-100</w:t>
            </w:r>
          </w:p>
        </w:tc>
      </w:tr>
    </w:tbl>
    <w:p w:rsidR="00E86156" w:rsidRDefault="00E86156" w:rsidP="00B95DB6">
      <w:pPr>
        <w:pStyle w:val="a3"/>
        <w:ind w:left="420" w:firstLineChars="0" w:firstLine="0"/>
      </w:pPr>
    </w:p>
    <w:p w:rsidR="00346DF1" w:rsidRDefault="00C761AD" w:rsidP="00B95DB6">
      <w:pPr>
        <w:pStyle w:val="a3"/>
        <w:ind w:left="420" w:firstLineChars="0" w:firstLine="0"/>
      </w:pPr>
      <w:r>
        <w:rPr>
          <w:rFonts w:hint="eastAsia"/>
        </w:rPr>
        <w:t>c</w:t>
      </w:r>
      <w:r>
        <w:rPr>
          <w:rFonts w:hint="eastAsia"/>
        </w:rPr>
        <w:t>语言</w:t>
      </w:r>
      <w:r w:rsidR="00D205FF">
        <w:rPr>
          <w:rFonts w:hint="eastAsia"/>
        </w:rPr>
        <w:t>例程：</w:t>
      </w:r>
    </w:p>
    <w:p w:rsidR="00C761AD" w:rsidRDefault="00C761AD" w:rsidP="00C761AD">
      <w:pPr>
        <w:pStyle w:val="a3"/>
        <w:ind w:left="420" w:firstLineChars="0" w:firstLine="0"/>
      </w:pPr>
      <w:r>
        <w:t xml:space="preserve">char </w:t>
      </w:r>
      <w:proofErr w:type="gramStart"/>
      <w:r>
        <w:t>buff[</w:t>
      </w:r>
      <w:proofErr w:type="gramEnd"/>
      <w:r>
        <w:t>1024];</w:t>
      </w:r>
    </w:p>
    <w:p w:rsidR="00D96354" w:rsidRDefault="00D96354" w:rsidP="00D96354">
      <w:pPr>
        <w:pStyle w:val="a3"/>
        <w:ind w:left="420" w:firstLineChars="0" w:firstLine="0"/>
      </w:pPr>
      <w:r>
        <w:t xml:space="preserve">SOCKET </w:t>
      </w:r>
      <w:proofErr w:type="spellStart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IPPROTO_TCP);</w:t>
      </w:r>
    </w:p>
    <w:p w:rsidR="00D96354" w:rsidRDefault="00D96354" w:rsidP="00D96354">
      <w:pPr>
        <w:pStyle w:val="a3"/>
        <w:ind w:left="420" w:firstLineChars="0" w:firstLine="0"/>
      </w:pPr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serAddrsound</w:t>
      </w:r>
      <w:proofErr w:type="spellEnd"/>
      <w:r>
        <w:t xml:space="preserve">;  </w:t>
      </w:r>
    </w:p>
    <w:p w:rsidR="00D96354" w:rsidRDefault="00D96354" w:rsidP="00D96354">
      <w:pPr>
        <w:pStyle w:val="a3"/>
        <w:ind w:left="420" w:firstLineChars="0" w:firstLine="0"/>
      </w:pPr>
      <w:proofErr w:type="spellStart"/>
      <w:r>
        <w:t>serAddrsound.sin_family</w:t>
      </w:r>
      <w:proofErr w:type="spellEnd"/>
      <w:r>
        <w:t xml:space="preserve"> = AF_INET;  </w:t>
      </w:r>
    </w:p>
    <w:p w:rsidR="00D96354" w:rsidRDefault="00D96354" w:rsidP="00D96354">
      <w:pPr>
        <w:pStyle w:val="a3"/>
        <w:ind w:left="420" w:firstLineChars="0" w:firstLine="0"/>
      </w:pPr>
      <w:proofErr w:type="spellStart"/>
      <w:r>
        <w:t>s</w:t>
      </w:r>
      <w:r w:rsidR="001A190D">
        <w:t>erAddrsound.sin_port</w:t>
      </w:r>
      <w:proofErr w:type="spellEnd"/>
      <w:r w:rsidR="001A190D">
        <w:t xml:space="preserve"> = </w:t>
      </w:r>
      <w:proofErr w:type="spellStart"/>
      <w:proofErr w:type="gramStart"/>
      <w:r w:rsidR="001A190D">
        <w:t>htons</w:t>
      </w:r>
      <w:proofErr w:type="spellEnd"/>
      <w:r w:rsidR="001A190D">
        <w:t>(</w:t>
      </w:r>
      <w:proofErr w:type="gramEnd"/>
      <w:r w:rsidR="001A190D">
        <w:t>70</w:t>
      </w:r>
      <w:r w:rsidR="00AB231E">
        <w:rPr>
          <w:rFonts w:hint="eastAsia"/>
        </w:rPr>
        <w:t>90);</w:t>
      </w:r>
      <w:r>
        <w:t xml:space="preserve">  </w:t>
      </w:r>
    </w:p>
    <w:p w:rsidR="00D96354" w:rsidRDefault="00D96354" w:rsidP="00D96354">
      <w:pPr>
        <w:pStyle w:val="a3"/>
        <w:ind w:left="420" w:firstLineChars="0" w:firstLine="0"/>
      </w:pPr>
      <w:proofErr w:type="spellStart"/>
      <w:r>
        <w:rPr>
          <w:rFonts w:hint="eastAsia"/>
        </w:rPr>
        <w:t>serAddrsound.sin_addr.S_un.S_addr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inet_addr</w:t>
      </w:r>
      <w:proofErr w:type="spellEnd"/>
      <w:r>
        <w:rPr>
          <w:rFonts w:hint="eastAsia"/>
        </w:rPr>
        <w:t>("127.0.0.1")//</w:t>
      </w:r>
      <w:r>
        <w:rPr>
          <w:rFonts w:hint="eastAsia"/>
        </w:rPr>
        <w:t>填写机器人平板</w:t>
      </w:r>
      <w:r>
        <w:rPr>
          <w:rFonts w:hint="eastAsia"/>
        </w:rPr>
        <w:t>IP</w:t>
      </w:r>
    </w:p>
    <w:p w:rsidR="00D96354" w:rsidRDefault="00D96354" w:rsidP="00D96354">
      <w:pPr>
        <w:pStyle w:val="a3"/>
        <w:ind w:left="420" w:firstLineChars="0" w:firstLine="0"/>
      </w:pPr>
      <w:proofErr w:type="spellStart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 xml:space="preserve">AF_INET, SOCK_STREAM, IPPROTO_TCP); </w:t>
      </w:r>
    </w:p>
    <w:p w:rsidR="00D96354" w:rsidRDefault="00D96354" w:rsidP="00D96354">
      <w:pPr>
        <w:pStyle w:val="a3"/>
        <w:ind w:left="420" w:firstLineChars="0" w:firstLine="0"/>
      </w:pPr>
      <w:proofErr w:type="gramStart"/>
      <w:r>
        <w:t>connect(</w:t>
      </w:r>
      <w:proofErr w:type="spellStart"/>
      <w:proofErr w:type="gramEnd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serAddrsound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serAddrsound</w:t>
      </w:r>
      <w:proofErr w:type="spellEnd"/>
      <w:r>
        <w:t>));</w:t>
      </w:r>
    </w:p>
    <w:p w:rsidR="00D96354" w:rsidRDefault="00D96354" w:rsidP="00D96354">
      <w:pPr>
        <w:pStyle w:val="a3"/>
        <w:ind w:left="420" w:firstLineChars="0" w:firstLine="0"/>
      </w:pPr>
    </w:p>
    <w:p w:rsidR="00C761AD" w:rsidRDefault="00C761AD" w:rsidP="00C761AD">
      <w:pPr>
        <w:pStyle w:val="a3"/>
        <w:ind w:left="420" w:firstLineChars="0" w:firstLine="0"/>
      </w:pP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1)</w:t>
      </w:r>
    </w:p>
    <w:p w:rsidR="00C761AD" w:rsidRDefault="00C761AD" w:rsidP="00C761AD">
      <w:pPr>
        <w:pStyle w:val="a3"/>
        <w:ind w:left="420" w:firstLineChars="0" w:firstLine="0"/>
      </w:pPr>
      <w:r>
        <w:rPr>
          <w:rFonts w:hint="eastAsia"/>
        </w:rPr>
        <w:t>{</w:t>
      </w:r>
    </w:p>
    <w:p w:rsidR="00C761AD" w:rsidRDefault="00C761AD" w:rsidP="00C761AD">
      <w:pPr>
        <w:pStyle w:val="a3"/>
        <w:ind w:left="420" w:firstLineChars="0" w:firstLine="0"/>
      </w:pPr>
      <w:r>
        <w:rPr>
          <w:rFonts w:hint="eastAsia"/>
        </w:rPr>
        <w:tab/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(</w:t>
      </w:r>
      <w:proofErr w:type="spellStart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>
        <w:t xml:space="preserve"> ,buff,1024,0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接受人脸识别结果</w:t>
      </w:r>
    </w:p>
    <w:p w:rsidR="00C761AD" w:rsidRDefault="00C761AD" w:rsidP="00C761AD">
      <w:pPr>
        <w:pStyle w:val="a3"/>
        <w:ind w:left="420" w:firstLineChars="0" w:firstLine="0"/>
      </w:pPr>
      <w:r>
        <w:rPr>
          <w:rFonts w:hint="eastAsia"/>
        </w:rPr>
        <w:tab/>
      </w:r>
      <w:r>
        <w:t>send(</w:t>
      </w:r>
      <w:proofErr w:type="spellStart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 w:rsidRPr="005F6C2B">
        <w:t xml:space="preserve">, </w:t>
      </w:r>
      <w:r>
        <w:rPr>
          <w:rFonts w:hint="eastAsia"/>
        </w:rPr>
        <w:t>"ok"</w:t>
      </w:r>
      <w:r>
        <w:t>,</w:t>
      </w:r>
      <w:r>
        <w:rPr>
          <w:rFonts w:hint="eastAsia"/>
        </w:rPr>
        <w:t>2</w:t>
      </w:r>
      <w:r w:rsidRPr="005F6C2B">
        <w:t>, 0);</w:t>
      </w:r>
      <w:r>
        <w:rPr>
          <w:rFonts w:hint="eastAsia"/>
        </w:rPr>
        <w:t>//</w:t>
      </w:r>
      <w:r>
        <w:rPr>
          <w:rFonts w:hint="eastAsia"/>
        </w:rPr>
        <w:t>发送确认</w:t>
      </w:r>
    </w:p>
    <w:p w:rsidR="00346DF1" w:rsidRDefault="002C064B" w:rsidP="00B95DB6">
      <w:pPr>
        <w:pStyle w:val="a3"/>
        <w:ind w:left="420" w:firstLineChars="0" w:firstLine="0"/>
      </w:pPr>
      <w:r>
        <w:rPr>
          <w:rFonts w:hint="eastAsia"/>
        </w:rPr>
        <w:t xml:space="preserve">    //</w:t>
      </w:r>
      <w:r>
        <w:rPr>
          <w:rFonts w:hint="eastAsia"/>
        </w:rPr>
        <w:t>处理人脸识别结果</w:t>
      </w:r>
    </w:p>
    <w:p w:rsidR="002C064B" w:rsidRDefault="002C064B" w:rsidP="00B95DB6">
      <w:pPr>
        <w:pStyle w:val="a3"/>
        <w:ind w:left="420" w:firstLineChars="0" w:firstLine="0"/>
      </w:pPr>
      <w:r>
        <w:rPr>
          <w:rFonts w:hint="eastAsia"/>
        </w:rPr>
        <w:t>}</w:t>
      </w:r>
    </w:p>
    <w:p w:rsidR="00BE46C3" w:rsidRDefault="00BE46C3" w:rsidP="00B95DB6">
      <w:pPr>
        <w:pStyle w:val="a3"/>
        <w:ind w:left="420" w:firstLineChars="0" w:firstLine="0"/>
      </w:pPr>
    </w:p>
    <w:p w:rsidR="00014968" w:rsidRDefault="00014968" w:rsidP="00014968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A3</w:t>
      </w:r>
      <w:r w:rsidRPr="00014968">
        <w:rPr>
          <w:rFonts w:hint="eastAsia"/>
          <w:b/>
          <w:sz w:val="24"/>
          <w:szCs w:val="24"/>
        </w:rPr>
        <w:t>机器人</w:t>
      </w:r>
      <w:r>
        <w:rPr>
          <w:rFonts w:hint="eastAsia"/>
          <w:sz w:val="24"/>
          <w:szCs w:val="24"/>
        </w:rPr>
        <w:t>：</w:t>
      </w:r>
    </w:p>
    <w:p w:rsidR="00014968" w:rsidRPr="002C054B" w:rsidRDefault="00014968" w:rsidP="00014968">
      <w:pPr>
        <w:pStyle w:val="a3"/>
        <w:ind w:left="420" w:firstLineChars="0" w:firstLine="0"/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客户程序通过</w:t>
      </w:r>
      <w:r w:rsidRPr="002C054B">
        <w:rPr>
          <w:rFonts w:hint="eastAsia"/>
          <w:sz w:val="24"/>
          <w:szCs w:val="24"/>
        </w:rPr>
        <w:t>socket</w:t>
      </w:r>
      <w:r w:rsidRPr="002C054B">
        <w:rPr>
          <w:rFonts w:hint="eastAsia"/>
          <w:sz w:val="24"/>
          <w:szCs w:val="24"/>
        </w:rPr>
        <w:t>访问端口</w:t>
      </w:r>
      <w:r>
        <w:rPr>
          <w:rFonts w:hint="eastAsia"/>
          <w:sz w:val="24"/>
          <w:szCs w:val="24"/>
        </w:rPr>
        <w:t>705</w:t>
      </w:r>
      <w:r w:rsidRPr="002C054B">
        <w:rPr>
          <w:rFonts w:hint="eastAsia"/>
          <w:sz w:val="24"/>
          <w:szCs w:val="24"/>
        </w:rPr>
        <w:t>0</w:t>
      </w:r>
      <w:r w:rsidRPr="002C054B">
        <w:rPr>
          <w:rFonts w:hint="eastAsia"/>
          <w:sz w:val="24"/>
          <w:szCs w:val="24"/>
        </w:rPr>
        <w:t>，可以获得人脸识别的结果。具体流程：</w:t>
      </w:r>
    </w:p>
    <w:p w:rsidR="00656DDC" w:rsidRPr="00014968" w:rsidRDefault="00656DDC" w:rsidP="00B95DB6">
      <w:pPr>
        <w:pStyle w:val="a3"/>
        <w:ind w:left="420" w:firstLineChars="0" w:firstLine="0"/>
      </w:pPr>
    </w:p>
    <w:p w:rsidR="00014968" w:rsidRDefault="00014968" w:rsidP="00B95DB6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2743200" cy="3483227"/>
            <wp:effectExtent l="1905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052" cy="3493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968" w:rsidRDefault="00014968" w:rsidP="00014968">
      <w:pPr>
        <w:pStyle w:val="a3"/>
        <w:ind w:left="420" w:firstLineChars="0" w:firstLine="0"/>
      </w:pPr>
      <w:r>
        <w:rPr>
          <w:rFonts w:hint="eastAsia"/>
        </w:rPr>
        <w:t>人脸识别结果示例：</w:t>
      </w:r>
    </w:p>
    <w:p w:rsidR="00014968" w:rsidRDefault="00014968" w:rsidP="00014968">
      <w:pPr>
        <w:pStyle w:val="a3"/>
        <w:ind w:left="420" w:firstLineChars="0" w:firstLine="0"/>
      </w:pPr>
      <w:r>
        <w:rPr>
          <w:rFonts w:hint="eastAsia"/>
        </w:rPr>
        <w:t>{</w:t>
      </w:r>
    </w:p>
    <w:p w:rsidR="00014968" w:rsidRDefault="00014968" w:rsidP="00014968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</w:rPr>
        <w:t xml:space="preserve">  </w:t>
      </w:r>
      <w:r>
        <w:rPr>
          <w:rFonts w:hint="eastAsia"/>
          <w:sz w:val="24"/>
          <w:szCs w:val="24"/>
        </w:rPr>
        <w:t>"id": 300011111</w:t>
      </w:r>
      <w:r w:rsidRPr="002C054B">
        <w:rPr>
          <w:rFonts w:hint="eastAsia"/>
          <w:sz w:val="24"/>
          <w:szCs w:val="24"/>
        </w:rPr>
        <w:t>,</w:t>
      </w:r>
    </w:p>
    <w:p w:rsidR="00014968" w:rsidRDefault="00014968" w:rsidP="00014968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2C054B">
        <w:rPr>
          <w:rFonts w:hint="eastAsia"/>
          <w:sz w:val="24"/>
          <w:szCs w:val="24"/>
        </w:rPr>
        <w:t xml:space="preserve"> "gender"</w:t>
      </w:r>
      <w:r>
        <w:rPr>
          <w:rFonts w:hint="eastAsia"/>
          <w:sz w:val="24"/>
          <w:szCs w:val="24"/>
        </w:rPr>
        <w:t>:99</w:t>
      </w:r>
      <w:r w:rsidRPr="002C054B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</w:p>
    <w:p w:rsidR="00014968" w:rsidRDefault="00014968" w:rsidP="00014968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2C054B">
        <w:rPr>
          <w:rFonts w:hint="eastAsia"/>
          <w:sz w:val="24"/>
          <w:szCs w:val="24"/>
        </w:rPr>
        <w:t xml:space="preserve"> "</w:t>
      </w:r>
      <w:r>
        <w:rPr>
          <w:rFonts w:hint="eastAsia"/>
          <w:sz w:val="24"/>
          <w:szCs w:val="24"/>
        </w:rPr>
        <w:t>age</w:t>
      </w:r>
      <w:r w:rsidRPr="002C054B">
        <w:rPr>
          <w:rFonts w:hint="eastAsia"/>
          <w:sz w:val="24"/>
          <w:szCs w:val="24"/>
        </w:rPr>
        <w:t>":</w:t>
      </w:r>
      <w:r>
        <w:rPr>
          <w:rFonts w:hint="eastAsia"/>
          <w:sz w:val="24"/>
          <w:szCs w:val="24"/>
        </w:rPr>
        <w:t>26,</w:t>
      </w:r>
    </w:p>
    <w:p w:rsidR="00014968" w:rsidRDefault="00014968" w:rsidP="00014968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2C054B">
        <w:rPr>
          <w:rFonts w:hint="eastAsia"/>
          <w:sz w:val="24"/>
          <w:szCs w:val="24"/>
        </w:rPr>
        <w:t>"</w:t>
      </w:r>
      <w:r w:rsidR="00FE5364">
        <w:rPr>
          <w:rFonts w:hint="eastAsia"/>
          <w:sz w:val="24"/>
          <w:szCs w:val="24"/>
        </w:rPr>
        <w:t>emotion_t</w:t>
      </w:r>
      <w:r w:rsidRPr="002C054B">
        <w:rPr>
          <w:rFonts w:hint="eastAsia"/>
          <w:sz w:val="24"/>
          <w:szCs w:val="24"/>
        </w:rPr>
        <w:t>":</w:t>
      </w:r>
      <w:r w:rsidR="00FE5364">
        <w:rPr>
          <w:rFonts w:hint="eastAsia"/>
          <w:sz w:val="24"/>
          <w:szCs w:val="24"/>
        </w:rPr>
        <w:t>4</w:t>
      </w:r>
      <w:r w:rsidRPr="002C054B">
        <w:rPr>
          <w:rFonts w:hint="eastAsia"/>
          <w:sz w:val="24"/>
          <w:szCs w:val="24"/>
        </w:rPr>
        <w:t>,</w:t>
      </w:r>
    </w:p>
    <w:p w:rsidR="00014968" w:rsidRDefault="00014968" w:rsidP="00014968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2C054B">
        <w:rPr>
          <w:rFonts w:hint="eastAsia"/>
          <w:sz w:val="24"/>
          <w:szCs w:val="24"/>
        </w:rPr>
        <w:t>"</w:t>
      </w:r>
      <w:proofErr w:type="spellStart"/>
      <w:r w:rsidR="00FE5364">
        <w:rPr>
          <w:rFonts w:hint="eastAsia"/>
          <w:sz w:val="24"/>
          <w:szCs w:val="24"/>
        </w:rPr>
        <w:t>mouth_open</w:t>
      </w:r>
      <w:proofErr w:type="spellEnd"/>
      <w:r w:rsidRPr="002C054B">
        <w:rPr>
          <w:rFonts w:hint="eastAsia"/>
          <w:sz w:val="24"/>
          <w:szCs w:val="24"/>
        </w:rPr>
        <w:t>":</w:t>
      </w:r>
    </w:p>
    <w:p w:rsidR="00014968" w:rsidRDefault="00014968" w:rsidP="00014968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FE5364" w:rsidRPr="002C054B" w:rsidRDefault="00FE5364" w:rsidP="00FE5364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人脸识别结果参数说明：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2032"/>
        <w:gridCol w:w="878"/>
        <w:gridCol w:w="2796"/>
      </w:tblGrid>
      <w:tr w:rsidR="00FE5364" w:rsidTr="00C5676E">
        <w:tc>
          <w:tcPr>
            <w:tcW w:w="2032" w:type="dxa"/>
          </w:tcPr>
          <w:p w:rsidR="00FE5364" w:rsidRPr="008D4948" w:rsidRDefault="00FE5364" w:rsidP="00C5676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878" w:type="dxa"/>
          </w:tcPr>
          <w:p w:rsidR="00FE5364" w:rsidRPr="008D4948" w:rsidRDefault="00FE5364" w:rsidP="00C5676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796" w:type="dxa"/>
          </w:tcPr>
          <w:p w:rsidR="00FE5364" w:rsidRPr="008D4948" w:rsidRDefault="00FE5364" w:rsidP="00C5676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FE5364" w:rsidTr="00C5676E">
        <w:tc>
          <w:tcPr>
            <w:tcW w:w="2032" w:type="dxa"/>
          </w:tcPr>
          <w:p w:rsidR="00FE5364" w:rsidRDefault="00FE5364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78" w:type="dxa"/>
          </w:tcPr>
          <w:p w:rsidR="00FE5364" w:rsidRDefault="00FE5364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FE5364" w:rsidRDefault="00FE5364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VIP </w:t>
            </w:r>
            <w:r>
              <w:rPr>
                <w:rFonts w:hint="eastAsia"/>
                <w:sz w:val="24"/>
                <w:szCs w:val="24"/>
              </w:rPr>
              <w:t>号码</w:t>
            </w:r>
          </w:p>
        </w:tc>
      </w:tr>
      <w:tr w:rsidR="00FE5364" w:rsidTr="00C5676E">
        <w:tc>
          <w:tcPr>
            <w:tcW w:w="2032" w:type="dxa"/>
          </w:tcPr>
          <w:p w:rsidR="00FE5364" w:rsidRDefault="00FE5364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gender</w:t>
            </w:r>
          </w:p>
        </w:tc>
        <w:tc>
          <w:tcPr>
            <w:tcW w:w="878" w:type="dxa"/>
          </w:tcPr>
          <w:p w:rsidR="00FE5364" w:rsidRDefault="00FE5364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FE5364" w:rsidRDefault="00FE5364" w:rsidP="00FE536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性别为男性的百分比置信度</w:t>
            </w:r>
            <w:r>
              <w:rPr>
                <w:rFonts w:hint="eastAsia"/>
                <w:sz w:val="24"/>
                <w:szCs w:val="24"/>
              </w:rPr>
              <w:t>(0-100)</w:t>
            </w:r>
          </w:p>
        </w:tc>
      </w:tr>
      <w:tr w:rsidR="00FE5364" w:rsidTr="00C5676E">
        <w:tc>
          <w:tcPr>
            <w:tcW w:w="2032" w:type="dxa"/>
          </w:tcPr>
          <w:p w:rsidR="00FE5364" w:rsidRDefault="00FE5364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emtion_t</w:t>
            </w:r>
            <w:proofErr w:type="spellEnd"/>
          </w:p>
        </w:tc>
        <w:tc>
          <w:tcPr>
            <w:tcW w:w="878" w:type="dxa"/>
          </w:tcPr>
          <w:p w:rsidR="00FE5364" w:rsidRDefault="00FE5364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FE5364" w:rsidRDefault="00FE5364" w:rsidP="00C5676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表示愤怒</w:t>
            </w:r>
          </w:p>
          <w:p w:rsidR="00FE5364" w:rsidRDefault="00FE5364" w:rsidP="00C5676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表示平静</w:t>
            </w:r>
          </w:p>
          <w:p w:rsidR="00FE5364" w:rsidRDefault="00FE5364" w:rsidP="00C5676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表示困惑</w:t>
            </w:r>
          </w:p>
          <w:p w:rsidR="00FE5364" w:rsidRDefault="00FE5364" w:rsidP="00C5676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表示厌恶</w:t>
            </w:r>
          </w:p>
          <w:p w:rsidR="00FE5364" w:rsidRDefault="00FE5364" w:rsidP="00C5676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表示高兴</w:t>
            </w:r>
          </w:p>
          <w:p w:rsidR="00FE5364" w:rsidRDefault="00FE5364" w:rsidP="00C5676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表示悲伤</w:t>
            </w:r>
          </w:p>
          <w:p w:rsidR="00FE5364" w:rsidRDefault="00FE5364" w:rsidP="00C5676E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表示惊恐</w:t>
            </w:r>
          </w:p>
          <w:p w:rsidR="00FE5364" w:rsidRDefault="00FE5364" w:rsidP="00C5676E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表示诧异</w:t>
            </w:r>
          </w:p>
          <w:p w:rsidR="00FE5364" w:rsidRDefault="00FE5364" w:rsidP="00C5676E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表示斜视</w:t>
            </w:r>
          </w:p>
          <w:p w:rsidR="00FE5364" w:rsidRPr="00E86156" w:rsidRDefault="00FE5364" w:rsidP="00C5676E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表示尖叫</w:t>
            </w:r>
          </w:p>
        </w:tc>
      </w:tr>
      <w:tr w:rsidR="00FE5364" w:rsidTr="00C5676E">
        <w:tc>
          <w:tcPr>
            <w:tcW w:w="2032" w:type="dxa"/>
          </w:tcPr>
          <w:p w:rsidR="00FE5364" w:rsidRDefault="00FE5364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age</w:t>
            </w:r>
          </w:p>
        </w:tc>
        <w:tc>
          <w:tcPr>
            <w:tcW w:w="878" w:type="dxa"/>
          </w:tcPr>
          <w:p w:rsidR="00FE5364" w:rsidRDefault="00FE5364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FE5364" w:rsidRDefault="00FE5364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年龄，</w:t>
            </w:r>
            <w:r>
              <w:rPr>
                <w:rFonts w:hint="eastAsia"/>
                <w:sz w:val="24"/>
                <w:szCs w:val="24"/>
              </w:rPr>
              <w:t>0-100</w:t>
            </w:r>
          </w:p>
        </w:tc>
      </w:tr>
      <w:tr w:rsidR="00FE5364" w:rsidTr="00C5676E">
        <w:tc>
          <w:tcPr>
            <w:tcW w:w="2032" w:type="dxa"/>
          </w:tcPr>
          <w:p w:rsidR="00FE5364" w:rsidRDefault="00FE5364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attr</w:t>
            </w:r>
            <w:proofErr w:type="spellEnd"/>
          </w:p>
        </w:tc>
        <w:tc>
          <w:tcPr>
            <w:tcW w:w="878" w:type="dxa"/>
          </w:tcPr>
          <w:p w:rsidR="00FE5364" w:rsidRDefault="00FE5364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FE5364" w:rsidRDefault="00FE5364" w:rsidP="00C5676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颜值，</w:t>
            </w:r>
            <w:r>
              <w:rPr>
                <w:rFonts w:hint="eastAsia"/>
                <w:sz w:val="24"/>
                <w:szCs w:val="24"/>
              </w:rPr>
              <w:t>0-100</w:t>
            </w:r>
          </w:p>
        </w:tc>
      </w:tr>
    </w:tbl>
    <w:p w:rsidR="00014968" w:rsidRDefault="00014968" w:rsidP="00B95DB6">
      <w:pPr>
        <w:pStyle w:val="a3"/>
        <w:ind w:left="420" w:firstLineChars="0" w:firstLine="0"/>
      </w:pPr>
    </w:p>
    <w:p w:rsidR="00AB231E" w:rsidRDefault="00AB231E" w:rsidP="00AB231E">
      <w:pPr>
        <w:pStyle w:val="a3"/>
        <w:ind w:left="420" w:firstLineChars="0" w:firstLine="0"/>
      </w:pPr>
      <w:r>
        <w:lastRenderedPageBreak/>
        <w:t xml:space="preserve">char </w:t>
      </w:r>
      <w:proofErr w:type="gramStart"/>
      <w:r>
        <w:t>buff[</w:t>
      </w:r>
      <w:proofErr w:type="gramEnd"/>
      <w:r>
        <w:t>1024];</w:t>
      </w:r>
    </w:p>
    <w:p w:rsidR="00AB231E" w:rsidRDefault="00AB231E" w:rsidP="00AB231E">
      <w:pPr>
        <w:pStyle w:val="a3"/>
        <w:ind w:left="420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>const char *req</w:t>
      </w:r>
      <w:proofErr w:type="gramStart"/>
      <w:r>
        <w:rPr>
          <w:rFonts w:ascii="Arial" w:hAnsi="Arial" w:cs="Arial"/>
        </w:rPr>
        <w:t>=”{</w:t>
      </w:r>
      <w:proofErr w:type="gramEnd"/>
      <w:r>
        <w:rPr>
          <w:rFonts w:ascii="Arial" w:hAnsi="Arial" w:cs="Arial"/>
        </w:rPr>
        <w:t>\"from\":</w:t>
      </w:r>
      <w:r>
        <w:rPr>
          <w:rFonts w:ascii="Arial" w:hAnsi="Arial" w:cs="Arial" w:hint="eastAsia"/>
        </w:rPr>
        <w:t>4</w:t>
      </w:r>
      <w:r>
        <w:rPr>
          <w:rFonts w:ascii="Arial" w:hAnsi="Arial" w:cs="Arial"/>
        </w:rPr>
        <w:t xml:space="preserve">,\"action\": </w:t>
      </w:r>
      <w:r>
        <w:rPr>
          <w:rFonts w:ascii="Arial" w:hAnsi="Arial" w:cs="Arial" w:hint="eastAsia"/>
        </w:rPr>
        <w:t>2</w:t>
      </w:r>
      <w:r w:rsidRPr="009A4020">
        <w:rPr>
          <w:rFonts w:ascii="Arial" w:hAnsi="Arial" w:cs="Arial"/>
        </w:rPr>
        <w:t>}”;</w:t>
      </w:r>
    </w:p>
    <w:p w:rsidR="00AB231E" w:rsidRDefault="00AB231E" w:rsidP="00AB231E">
      <w:pPr>
        <w:pStyle w:val="a3"/>
        <w:ind w:left="420" w:firstLineChars="0" w:firstLine="0"/>
        <w:rPr>
          <w:rFonts w:ascii="Arial" w:hAnsi="Arial" w:cs="Arial"/>
        </w:rPr>
      </w:pPr>
    </w:p>
    <w:p w:rsidR="00AB231E" w:rsidRPr="00AB231E" w:rsidRDefault="00AB231E" w:rsidP="00AB231E">
      <w:pPr>
        <w:pStyle w:val="a3"/>
        <w:ind w:left="420" w:firstLineChars="0" w:firstLine="0"/>
        <w:rPr>
          <w:rFonts w:ascii="Arial" w:hAnsi="Arial" w:cs="Arial"/>
        </w:rPr>
      </w:pPr>
      <w:r>
        <w:t xml:space="preserve">SOCKET </w:t>
      </w:r>
      <w:proofErr w:type="spellStart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IPPROTO_TCP);</w:t>
      </w:r>
    </w:p>
    <w:p w:rsidR="00AB231E" w:rsidRDefault="00AB231E" w:rsidP="00AB231E">
      <w:pPr>
        <w:pStyle w:val="a3"/>
        <w:ind w:left="420" w:firstLineChars="0" w:firstLine="0"/>
      </w:pPr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serAddrsound</w:t>
      </w:r>
      <w:proofErr w:type="spellEnd"/>
      <w:r>
        <w:t xml:space="preserve">;  </w:t>
      </w:r>
    </w:p>
    <w:p w:rsidR="00AB231E" w:rsidRDefault="00AB231E" w:rsidP="00AB231E">
      <w:pPr>
        <w:pStyle w:val="a3"/>
        <w:ind w:left="420" w:firstLineChars="0" w:firstLine="0"/>
      </w:pPr>
      <w:proofErr w:type="spellStart"/>
      <w:r>
        <w:t>serAddrsound.sin_family</w:t>
      </w:r>
      <w:proofErr w:type="spellEnd"/>
      <w:r>
        <w:t xml:space="preserve"> = AF_INET;  </w:t>
      </w:r>
    </w:p>
    <w:p w:rsidR="00AB231E" w:rsidRDefault="00AB231E" w:rsidP="00AB231E">
      <w:pPr>
        <w:pStyle w:val="a3"/>
        <w:ind w:left="420" w:firstLineChars="0" w:firstLine="0"/>
      </w:pPr>
      <w:proofErr w:type="spellStart"/>
      <w:r>
        <w:t>serAddrsound.sin_port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70</w:t>
      </w:r>
      <w:r>
        <w:rPr>
          <w:rFonts w:hint="eastAsia"/>
        </w:rPr>
        <w:t>5</w:t>
      </w:r>
      <w:r>
        <w:t xml:space="preserve">0);  </w:t>
      </w:r>
    </w:p>
    <w:p w:rsidR="00AB231E" w:rsidRDefault="00AB231E" w:rsidP="00AB231E">
      <w:pPr>
        <w:pStyle w:val="a3"/>
        <w:ind w:left="420" w:firstLineChars="0" w:firstLine="0"/>
      </w:pPr>
      <w:proofErr w:type="spellStart"/>
      <w:r>
        <w:rPr>
          <w:rFonts w:hint="eastAsia"/>
        </w:rPr>
        <w:t>serAddrsound.sin_addr.S_un.S_addr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inet_addr</w:t>
      </w:r>
      <w:proofErr w:type="spellEnd"/>
      <w:r>
        <w:rPr>
          <w:rFonts w:hint="eastAsia"/>
        </w:rPr>
        <w:t>("127.0.0.1")//</w:t>
      </w:r>
      <w:r>
        <w:rPr>
          <w:rFonts w:hint="eastAsia"/>
        </w:rPr>
        <w:t>填写机器人平板</w:t>
      </w:r>
      <w:r>
        <w:rPr>
          <w:rFonts w:hint="eastAsia"/>
        </w:rPr>
        <w:t>IP</w:t>
      </w:r>
    </w:p>
    <w:p w:rsidR="00AB231E" w:rsidRDefault="00AB231E" w:rsidP="00AB231E">
      <w:pPr>
        <w:pStyle w:val="a3"/>
        <w:ind w:left="420" w:firstLineChars="0" w:firstLine="0"/>
      </w:pPr>
      <w:proofErr w:type="spellStart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 xml:space="preserve">AF_INET, SOCK_STREAM, IPPROTO_TCP); </w:t>
      </w:r>
    </w:p>
    <w:p w:rsidR="00AB231E" w:rsidRDefault="00AB231E" w:rsidP="00AB231E">
      <w:pPr>
        <w:pStyle w:val="a3"/>
        <w:ind w:left="420" w:firstLineChars="0" w:firstLine="0"/>
      </w:pPr>
      <w:proofErr w:type="gramStart"/>
      <w:r>
        <w:t>connect(</w:t>
      </w:r>
      <w:proofErr w:type="spellStart"/>
      <w:proofErr w:type="gramEnd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serAddrsound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serAddrsound</w:t>
      </w:r>
      <w:proofErr w:type="spellEnd"/>
      <w:r>
        <w:t>));</w:t>
      </w:r>
    </w:p>
    <w:p w:rsidR="00AB231E" w:rsidRDefault="00AB231E" w:rsidP="00AB231E">
      <w:pPr>
        <w:pStyle w:val="a3"/>
        <w:ind w:left="420" w:firstLineChars="0" w:firstLine="0"/>
      </w:pPr>
    </w:p>
    <w:p w:rsidR="00AB231E" w:rsidRPr="009A4020" w:rsidRDefault="00AB231E" w:rsidP="00AB231E">
      <w:pPr>
        <w:pStyle w:val="a3"/>
        <w:ind w:left="420" w:firstLineChars="0" w:firstLine="0"/>
        <w:rPr>
          <w:rFonts w:ascii="Arial" w:hAnsi="Arial" w:cs="Arial"/>
        </w:rPr>
      </w:pPr>
      <w:proofErr w:type="gramStart"/>
      <w:r w:rsidRPr="009A4020">
        <w:rPr>
          <w:rFonts w:ascii="Arial" w:hAnsi="Arial" w:cs="Arial"/>
        </w:rPr>
        <w:t>send(</w:t>
      </w:r>
      <w:proofErr w:type="spellStart"/>
      <w:proofErr w:type="gramEnd"/>
      <w:r w:rsidRPr="009A4020">
        <w:rPr>
          <w:rFonts w:ascii="Arial" w:hAnsi="Arial" w:cs="Arial"/>
        </w:rPr>
        <w:t>client_socket</w:t>
      </w:r>
      <w:proofErr w:type="spellEnd"/>
      <w:r w:rsidRPr="009A4020">
        <w:rPr>
          <w:rFonts w:ascii="Arial" w:hAnsi="Arial" w:cs="Arial"/>
        </w:rPr>
        <w:t xml:space="preserve">, </w:t>
      </w:r>
      <w:proofErr w:type="spellStart"/>
      <w:r w:rsidRPr="009A4020">
        <w:rPr>
          <w:rFonts w:ascii="Arial" w:hAnsi="Arial" w:cs="Arial"/>
        </w:rPr>
        <w:t>req,strlen</w:t>
      </w:r>
      <w:proofErr w:type="spellEnd"/>
      <w:r w:rsidRPr="009A4020">
        <w:rPr>
          <w:rFonts w:ascii="Arial" w:hAnsi="Arial" w:cs="Arial"/>
        </w:rPr>
        <w:t>(req) , 0);</w:t>
      </w:r>
    </w:p>
    <w:p w:rsidR="00AB231E" w:rsidRPr="009A4020" w:rsidRDefault="00AB231E" w:rsidP="00AB231E">
      <w:pPr>
        <w:pStyle w:val="a3"/>
        <w:ind w:left="420" w:firstLineChars="0" w:firstLine="0"/>
        <w:rPr>
          <w:rFonts w:ascii="Arial" w:hAnsi="Arial" w:cs="Arial"/>
        </w:rPr>
      </w:pPr>
      <w:proofErr w:type="spellStart"/>
      <w:r w:rsidRPr="009A4020">
        <w:rPr>
          <w:rFonts w:ascii="Arial" w:hAnsi="Arial" w:cs="Arial"/>
        </w:rPr>
        <w:t>recv</w:t>
      </w:r>
      <w:proofErr w:type="spellEnd"/>
      <w:r w:rsidRPr="009A4020">
        <w:rPr>
          <w:rFonts w:ascii="Arial" w:hAnsi="Arial" w:cs="Arial"/>
        </w:rPr>
        <w:t>(</w:t>
      </w:r>
      <w:proofErr w:type="spellStart"/>
      <w:r w:rsidRPr="009A4020">
        <w:rPr>
          <w:rFonts w:ascii="Arial" w:hAnsi="Arial" w:cs="Arial"/>
        </w:rPr>
        <w:t>client_socket</w:t>
      </w:r>
      <w:proofErr w:type="spellEnd"/>
      <w:r w:rsidRPr="009A4020">
        <w:rPr>
          <w:rFonts w:ascii="Arial" w:hAnsi="Arial" w:cs="Arial"/>
        </w:rPr>
        <w:t xml:space="preserve"> ,buff,1024,0);</w:t>
      </w:r>
      <w:r w:rsidRPr="009A4020">
        <w:rPr>
          <w:rFonts w:ascii="Arial" w:hAnsi="Arial" w:cs="Arial"/>
          <w:sz w:val="18"/>
          <w:szCs w:val="18"/>
        </w:rPr>
        <w:t>//</w:t>
      </w:r>
      <w:r w:rsidRPr="009A4020">
        <w:rPr>
          <w:rFonts w:ascii="Arial" w:cs="Arial"/>
          <w:sz w:val="18"/>
          <w:szCs w:val="18"/>
        </w:rPr>
        <w:t>接受确认</w:t>
      </w:r>
    </w:p>
    <w:p w:rsidR="00AB231E" w:rsidRDefault="00AB231E" w:rsidP="00AB231E">
      <w:pPr>
        <w:pStyle w:val="a3"/>
        <w:ind w:left="420" w:firstLineChars="0" w:firstLine="0"/>
      </w:pPr>
    </w:p>
    <w:p w:rsidR="00AB231E" w:rsidRDefault="00AB231E" w:rsidP="00AB231E">
      <w:pPr>
        <w:pStyle w:val="a3"/>
        <w:ind w:left="420" w:firstLineChars="0" w:firstLine="0"/>
      </w:pP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1)</w:t>
      </w:r>
    </w:p>
    <w:p w:rsidR="00AB231E" w:rsidRDefault="00AB231E" w:rsidP="00AB231E">
      <w:pPr>
        <w:pStyle w:val="a3"/>
        <w:ind w:left="420" w:firstLineChars="0" w:firstLine="0"/>
      </w:pPr>
      <w:r>
        <w:rPr>
          <w:rFonts w:hint="eastAsia"/>
        </w:rPr>
        <w:t>{</w:t>
      </w:r>
    </w:p>
    <w:p w:rsidR="00AB231E" w:rsidRDefault="00AB231E" w:rsidP="00AB231E">
      <w:pPr>
        <w:pStyle w:val="a3"/>
        <w:ind w:left="420" w:firstLineChars="0" w:firstLine="0"/>
      </w:pPr>
      <w:r>
        <w:rPr>
          <w:rFonts w:hint="eastAsia"/>
        </w:rPr>
        <w:tab/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(</w:t>
      </w:r>
      <w:proofErr w:type="spellStart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>
        <w:t xml:space="preserve"> ,buff,1024,0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接受人脸识别结果</w:t>
      </w:r>
    </w:p>
    <w:p w:rsidR="00AB231E" w:rsidRDefault="00AB231E" w:rsidP="00AB231E">
      <w:pPr>
        <w:pStyle w:val="a3"/>
        <w:ind w:left="420" w:firstLineChars="0" w:firstLine="0"/>
      </w:pPr>
      <w:r>
        <w:rPr>
          <w:rFonts w:hint="eastAsia"/>
        </w:rPr>
        <w:tab/>
      </w:r>
      <w:r>
        <w:t>send(</w:t>
      </w:r>
      <w:proofErr w:type="spellStart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 w:rsidRPr="005F6C2B">
        <w:t xml:space="preserve">, </w:t>
      </w:r>
      <w:r>
        <w:rPr>
          <w:rFonts w:hint="eastAsia"/>
        </w:rPr>
        <w:t>"ok"</w:t>
      </w:r>
      <w:r>
        <w:t>,</w:t>
      </w:r>
      <w:r>
        <w:rPr>
          <w:rFonts w:hint="eastAsia"/>
        </w:rPr>
        <w:t>2</w:t>
      </w:r>
      <w:r w:rsidRPr="005F6C2B">
        <w:t>, 0);</w:t>
      </w:r>
      <w:r>
        <w:rPr>
          <w:rFonts w:hint="eastAsia"/>
        </w:rPr>
        <w:t>//</w:t>
      </w:r>
      <w:r>
        <w:rPr>
          <w:rFonts w:hint="eastAsia"/>
        </w:rPr>
        <w:t>发送确认</w:t>
      </w:r>
    </w:p>
    <w:p w:rsidR="00AB231E" w:rsidRDefault="00AB231E" w:rsidP="00AB231E">
      <w:pPr>
        <w:pStyle w:val="a3"/>
        <w:ind w:left="420" w:firstLineChars="0" w:firstLine="0"/>
      </w:pPr>
      <w:r>
        <w:rPr>
          <w:rFonts w:hint="eastAsia"/>
        </w:rPr>
        <w:t xml:space="preserve">    //</w:t>
      </w:r>
      <w:r>
        <w:rPr>
          <w:rFonts w:hint="eastAsia"/>
        </w:rPr>
        <w:t>处理人脸识别结果</w:t>
      </w:r>
    </w:p>
    <w:p w:rsidR="00AB231E" w:rsidRDefault="00AB231E" w:rsidP="00AB231E">
      <w:pPr>
        <w:pStyle w:val="a3"/>
        <w:ind w:left="420" w:firstLineChars="0" w:firstLine="0"/>
      </w:pPr>
      <w:r>
        <w:rPr>
          <w:rFonts w:hint="eastAsia"/>
        </w:rPr>
        <w:t>}</w:t>
      </w:r>
    </w:p>
    <w:p w:rsidR="00014968" w:rsidRDefault="00014968" w:rsidP="00B95DB6">
      <w:pPr>
        <w:pStyle w:val="a3"/>
        <w:ind w:left="420" w:firstLineChars="0" w:firstLine="0"/>
      </w:pPr>
    </w:p>
    <w:p w:rsidR="00014968" w:rsidRDefault="00014968" w:rsidP="00B95DB6">
      <w:pPr>
        <w:pStyle w:val="a3"/>
        <w:ind w:left="420" w:firstLineChars="0" w:firstLine="0"/>
      </w:pPr>
    </w:p>
    <w:p w:rsidR="00BE46C3" w:rsidRPr="00DF140A" w:rsidRDefault="00BE46C3" w:rsidP="00DF140A">
      <w:pPr>
        <w:pStyle w:val="3"/>
      </w:pPr>
      <w:del w:id="440" w:author="李 玺华" w:date="2018-06-11T16:03:00Z">
        <w:r w:rsidRPr="00DF140A" w:rsidDel="00182070">
          <w:rPr>
            <w:rFonts w:hint="eastAsia"/>
          </w:rPr>
          <w:delText>超声波感知</w:delText>
        </w:r>
      </w:del>
      <w:bookmarkStart w:id="441" w:name="_Toc516497254"/>
      <w:ins w:id="442" w:author="李 玺华" w:date="2018-06-11T16:03:00Z">
        <w:r w:rsidR="00182070">
          <w:rPr>
            <w:rFonts w:hint="eastAsia"/>
          </w:rPr>
          <w:t>机器人状态</w:t>
        </w:r>
      </w:ins>
      <w:r w:rsidRPr="00DF140A">
        <w:rPr>
          <w:rFonts w:hint="eastAsia"/>
        </w:rPr>
        <w:t>接口</w:t>
      </w:r>
      <w:bookmarkEnd w:id="441"/>
    </w:p>
    <w:p w:rsidR="00BE46C3" w:rsidRPr="002C054B" w:rsidRDefault="00BE46C3" w:rsidP="00BE46C3">
      <w:pPr>
        <w:pStyle w:val="a3"/>
        <w:ind w:left="420" w:firstLineChars="0" w:firstLine="0"/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客户程序通过</w:t>
      </w:r>
      <w:r w:rsidRPr="002C054B">
        <w:rPr>
          <w:rFonts w:hint="eastAsia"/>
          <w:sz w:val="24"/>
          <w:szCs w:val="24"/>
        </w:rPr>
        <w:t>socket</w:t>
      </w:r>
      <w:r w:rsidRPr="002C054B">
        <w:rPr>
          <w:rFonts w:hint="eastAsia"/>
          <w:sz w:val="24"/>
          <w:szCs w:val="24"/>
        </w:rPr>
        <w:t>访问端口</w:t>
      </w:r>
      <w:r w:rsidRPr="002C054B">
        <w:rPr>
          <w:rFonts w:hint="eastAsia"/>
          <w:sz w:val="24"/>
          <w:szCs w:val="24"/>
        </w:rPr>
        <w:t>7050</w:t>
      </w:r>
      <w:r w:rsidRPr="002C054B">
        <w:rPr>
          <w:rFonts w:hint="eastAsia"/>
          <w:sz w:val="24"/>
          <w:szCs w:val="24"/>
        </w:rPr>
        <w:t>，感知机器人前面有人进入或者离开。具体流程：</w:t>
      </w:r>
    </w:p>
    <w:p w:rsidR="00730816" w:rsidRDefault="00730816" w:rsidP="00BE46C3">
      <w:pPr>
        <w:pStyle w:val="a3"/>
        <w:ind w:left="420" w:firstLineChars="0" w:firstLine="0"/>
      </w:pPr>
    </w:p>
    <w:p w:rsidR="00B85AF7" w:rsidRDefault="00986F00" w:rsidP="00BE46C3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2019300" cy="2428875"/>
            <wp:effectExtent l="19050" t="0" r="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AF7" w:rsidRDefault="00B85AF7" w:rsidP="007224B2">
      <w:pPr>
        <w:pStyle w:val="a3"/>
        <w:ind w:left="420" w:firstLineChars="0" w:firstLine="0"/>
        <w:rPr>
          <w:sz w:val="24"/>
          <w:szCs w:val="24"/>
        </w:rPr>
      </w:pPr>
    </w:p>
    <w:p w:rsidR="00DF140A" w:rsidRDefault="00DF140A" w:rsidP="007224B2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请求</w:t>
      </w:r>
      <w:r>
        <w:rPr>
          <w:rFonts w:hint="eastAsia"/>
          <w:sz w:val="24"/>
          <w:szCs w:val="24"/>
        </w:rPr>
        <w:t>json:</w:t>
      </w:r>
    </w:p>
    <w:p w:rsidR="00DF140A" w:rsidRDefault="00DF140A" w:rsidP="007224B2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DF140A" w:rsidRDefault="00DF140A" w:rsidP="007224B2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"from":1,</w:t>
      </w:r>
    </w:p>
    <w:p w:rsidR="00DF140A" w:rsidRDefault="00DF140A" w:rsidP="007224B2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"action",2</w:t>
      </w:r>
    </w:p>
    <w:p w:rsidR="00DF140A" w:rsidRDefault="00DF140A" w:rsidP="007224B2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DF140A" w:rsidRDefault="00DF140A" w:rsidP="007224B2">
      <w:pPr>
        <w:pStyle w:val="a3"/>
        <w:ind w:left="420" w:firstLineChars="0" w:firstLine="0"/>
        <w:rPr>
          <w:sz w:val="24"/>
          <w:szCs w:val="24"/>
        </w:rPr>
      </w:pPr>
    </w:p>
    <w:p w:rsidR="00DF140A" w:rsidRDefault="00DF140A" w:rsidP="007224B2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超声波感知结果示例</w:t>
      </w:r>
      <w:r w:rsidR="009B0374" w:rsidRPr="002C054B">
        <w:rPr>
          <w:rFonts w:hint="eastAsia"/>
          <w:sz w:val="24"/>
          <w:szCs w:val="24"/>
        </w:rPr>
        <w:t>：</w:t>
      </w:r>
    </w:p>
    <w:p w:rsidR="00DF140A" w:rsidRDefault="002632C0" w:rsidP="007224B2">
      <w:pPr>
        <w:pStyle w:val="a3"/>
        <w:ind w:left="420" w:firstLineChars="0" w:firstLine="0"/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{</w:t>
      </w:r>
    </w:p>
    <w:p w:rsidR="00DF140A" w:rsidRDefault="00DF140A" w:rsidP="007224B2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2632C0" w:rsidRPr="002C054B">
        <w:rPr>
          <w:rFonts w:hint="eastAsia"/>
          <w:sz w:val="24"/>
          <w:szCs w:val="24"/>
        </w:rPr>
        <w:t>"from":3,</w:t>
      </w:r>
    </w:p>
    <w:p w:rsidR="00DF140A" w:rsidRDefault="00DF140A" w:rsidP="007224B2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AB4AE6">
        <w:rPr>
          <w:rFonts w:hint="eastAsia"/>
          <w:sz w:val="24"/>
          <w:szCs w:val="24"/>
        </w:rPr>
        <w:t xml:space="preserve"> "cmd":80</w:t>
      </w:r>
      <w:r w:rsidR="009B0374" w:rsidRPr="002C054B">
        <w:rPr>
          <w:rFonts w:hint="eastAsia"/>
          <w:sz w:val="24"/>
          <w:szCs w:val="24"/>
        </w:rPr>
        <w:t>,</w:t>
      </w:r>
    </w:p>
    <w:p w:rsidR="00DF140A" w:rsidRDefault="00DF140A" w:rsidP="007224B2">
      <w:pPr>
        <w:pStyle w:val="a3"/>
        <w:ind w:left="420" w:firstLineChars="0" w:firstLine="0"/>
        <w:rPr>
          <w:ins w:id="443" w:author="李 玺华" w:date="2018-06-11T16:05:00Z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9B0374" w:rsidRPr="002C054B">
        <w:rPr>
          <w:rFonts w:hint="eastAsia"/>
          <w:sz w:val="24"/>
          <w:szCs w:val="24"/>
        </w:rPr>
        <w:t>"</w:t>
      </w:r>
      <w:proofErr w:type="spellStart"/>
      <w:r w:rsidR="009B0374" w:rsidRPr="002C054B">
        <w:rPr>
          <w:rFonts w:hint="eastAsia"/>
          <w:sz w:val="24"/>
          <w:szCs w:val="24"/>
        </w:rPr>
        <w:t>subcmd</w:t>
      </w:r>
      <w:proofErr w:type="spellEnd"/>
      <w:r w:rsidR="009B0374" w:rsidRPr="002C054B">
        <w:rPr>
          <w:rFonts w:hint="eastAsia"/>
          <w:sz w:val="24"/>
          <w:szCs w:val="24"/>
        </w:rPr>
        <w:t>":</w:t>
      </w:r>
      <w:proofErr w:type="spellStart"/>
      <w:del w:id="444" w:author="李 玺华" w:date="2018-06-11T16:04:00Z">
        <w:r w:rsidDel="00182070">
          <w:rPr>
            <w:rFonts w:hint="eastAsia"/>
            <w:sz w:val="24"/>
            <w:szCs w:val="24"/>
          </w:rPr>
          <w:delText>1</w:delText>
        </w:r>
      </w:del>
      <w:ins w:id="445" w:author="李 玺华" w:date="2018-06-11T16:04:00Z">
        <w:r w:rsidR="00182070">
          <w:rPr>
            <w:sz w:val="24"/>
            <w:szCs w:val="24"/>
          </w:rPr>
          <w:t>systemStatus</w:t>
        </w:r>
      </w:ins>
      <w:proofErr w:type="spellEnd"/>
      <w:r w:rsidR="009B0374" w:rsidRPr="002C054B">
        <w:rPr>
          <w:rFonts w:hint="eastAsia"/>
          <w:sz w:val="24"/>
          <w:szCs w:val="24"/>
        </w:rPr>
        <w:t>,</w:t>
      </w:r>
    </w:p>
    <w:p w:rsidR="00182070" w:rsidRDefault="00182070" w:rsidP="007224B2">
      <w:pPr>
        <w:pStyle w:val="a3"/>
        <w:ind w:left="420" w:firstLineChars="0" w:firstLine="0"/>
        <w:rPr>
          <w:ins w:id="446" w:author="李 玺华" w:date="2018-06-11T16:05:00Z"/>
          <w:sz w:val="24"/>
          <w:szCs w:val="24"/>
        </w:rPr>
      </w:pPr>
      <w:ins w:id="447" w:author="李 玺华" w:date="2018-06-11T16:05:00Z">
        <w:r>
          <w:rPr>
            <w:sz w:val="24"/>
            <w:szCs w:val="24"/>
          </w:rPr>
          <w:t xml:space="preserve">  </w:t>
        </w:r>
        <w:r w:rsidRPr="002C054B">
          <w:rPr>
            <w:rFonts w:hint="eastAsia"/>
            <w:sz w:val="24"/>
            <w:szCs w:val="24"/>
          </w:rPr>
          <w:t>"</w:t>
        </w:r>
        <w:proofErr w:type="spellStart"/>
        <w:r>
          <w:rPr>
            <w:sz w:val="24"/>
            <w:szCs w:val="24"/>
          </w:rPr>
          <w:t>errcode</w:t>
        </w:r>
        <w:proofErr w:type="spellEnd"/>
        <w:proofErr w:type="gramStart"/>
        <w:r w:rsidRPr="002C054B">
          <w:rPr>
            <w:rFonts w:hint="eastAsia"/>
            <w:sz w:val="24"/>
            <w:szCs w:val="24"/>
          </w:rPr>
          <w:t>":</w:t>
        </w:r>
        <w:proofErr w:type="spellStart"/>
        <w:r>
          <w:rPr>
            <w:sz w:val="24"/>
            <w:szCs w:val="24"/>
          </w:rPr>
          <w:t>systemError</w:t>
        </w:r>
        <w:proofErr w:type="spellEnd"/>
        <w:proofErr w:type="gramEnd"/>
        <w:r w:rsidRPr="002C054B">
          <w:rPr>
            <w:rFonts w:hint="eastAsia"/>
            <w:sz w:val="24"/>
            <w:szCs w:val="24"/>
          </w:rPr>
          <w:t>,</w:t>
        </w:r>
      </w:ins>
    </w:p>
    <w:p w:rsidR="00182070" w:rsidRDefault="00182070" w:rsidP="007224B2">
      <w:pPr>
        <w:pStyle w:val="a3"/>
        <w:ind w:left="420" w:firstLineChars="0" w:firstLine="0"/>
        <w:rPr>
          <w:sz w:val="24"/>
          <w:szCs w:val="24"/>
        </w:rPr>
      </w:pPr>
      <w:ins w:id="448" w:author="李 玺华" w:date="2018-06-11T16:05:00Z">
        <w:r>
          <w:rPr>
            <w:rFonts w:hint="eastAsia"/>
            <w:sz w:val="24"/>
            <w:szCs w:val="24"/>
          </w:rPr>
          <w:t xml:space="preserve"> </w:t>
        </w:r>
        <w:r>
          <w:rPr>
            <w:sz w:val="24"/>
            <w:szCs w:val="24"/>
          </w:rPr>
          <w:t xml:space="preserve"> </w:t>
        </w:r>
        <w:r w:rsidRPr="002C054B">
          <w:rPr>
            <w:rFonts w:hint="eastAsia"/>
            <w:sz w:val="24"/>
            <w:szCs w:val="24"/>
          </w:rPr>
          <w:t>"</w:t>
        </w:r>
        <w:proofErr w:type="spellStart"/>
        <w:r>
          <w:rPr>
            <w:sz w:val="24"/>
            <w:szCs w:val="24"/>
          </w:rPr>
          <w:t>workmode</w:t>
        </w:r>
        <w:proofErr w:type="spellEnd"/>
        <w:proofErr w:type="gramStart"/>
        <w:r w:rsidRPr="002C054B">
          <w:rPr>
            <w:rFonts w:hint="eastAsia"/>
            <w:sz w:val="24"/>
            <w:szCs w:val="24"/>
          </w:rPr>
          <w:t>":</w:t>
        </w:r>
      </w:ins>
      <w:proofErr w:type="spellStart"/>
      <w:ins w:id="449" w:author="李 玺华" w:date="2018-06-11T16:06:00Z">
        <w:r>
          <w:rPr>
            <w:sz w:val="24"/>
            <w:szCs w:val="24"/>
          </w:rPr>
          <w:t>workMode</w:t>
        </w:r>
      </w:ins>
      <w:proofErr w:type="spellEnd"/>
      <w:proofErr w:type="gramEnd"/>
      <w:ins w:id="450" w:author="李 玺华" w:date="2018-06-11T16:05:00Z">
        <w:r w:rsidRPr="002C054B">
          <w:rPr>
            <w:rFonts w:hint="eastAsia"/>
            <w:sz w:val="24"/>
            <w:szCs w:val="24"/>
          </w:rPr>
          <w:t>,</w:t>
        </w:r>
      </w:ins>
    </w:p>
    <w:p w:rsidR="00DF140A" w:rsidRDefault="00DF140A" w:rsidP="007224B2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9B0374" w:rsidRPr="002C054B">
        <w:rPr>
          <w:rFonts w:hint="eastAsia"/>
          <w:sz w:val="24"/>
          <w:szCs w:val="24"/>
        </w:rPr>
        <w:t>"resp":1</w:t>
      </w:r>
    </w:p>
    <w:p w:rsidR="00BE46C3" w:rsidRDefault="009B0374" w:rsidP="007224B2">
      <w:pPr>
        <w:pStyle w:val="a3"/>
        <w:ind w:left="420" w:firstLineChars="0" w:firstLine="0"/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}</w:t>
      </w:r>
    </w:p>
    <w:p w:rsidR="00DF140A" w:rsidDel="00182070" w:rsidRDefault="00DF140A" w:rsidP="007224B2">
      <w:pPr>
        <w:pStyle w:val="a3"/>
        <w:ind w:left="420" w:firstLineChars="0" w:firstLine="0"/>
        <w:rPr>
          <w:del w:id="451" w:author="李 玺华" w:date="2018-06-11T16:06:00Z"/>
          <w:sz w:val="24"/>
          <w:szCs w:val="24"/>
        </w:rPr>
      </w:pPr>
      <w:del w:id="452" w:author="李 玺华" w:date="2018-06-11T16:06:00Z">
        <w:r w:rsidDel="00182070">
          <w:rPr>
            <w:rFonts w:hint="eastAsia"/>
            <w:sz w:val="24"/>
            <w:szCs w:val="24"/>
          </w:rPr>
          <w:delText>超声波感知结果参数</w:delText>
        </w:r>
      </w:del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2032"/>
        <w:gridCol w:w="878"/>
        <w:gridCol w:w="2796"/>
      </w:tblGrid>
      <w:tr w:rsidR="00DF140A" w:rsidDel="00182070" w:rsidTr="00796876">
        <w:trPr>
          <w:del w:id="453" w:author="李 玺华" w:date="2018-06-11T16:06:00Z"/>
        </w:trPr>
        <w:tc>
          <w:tcPr>
            <w:tcW w:w="2032" w:type="dxa"/>
          </w:tcPr>
          <w:p w:rsidR="00DF140A" w:rsidRPr="008D4948" w:rsidDel="00182070" w:rsidRDefault="00DF140A" w:rsidP="00796876">
            <w:pPr>
              <w:pStyle w:val="a3"/>
              <w:ind w:firstLineChars="0" w:firstLine="0"/>
              <w:rPr>
                <w:del w:id="454" w:author="李 玺华" w:date="2018-06-11T16:06:00Z"/>
                <w:b/>
                <w:sz w:val="24"/>
                <w:szCs w:val="24"/>
              </w:rPr>
            </w:pPr>
            <w:del w:id="455" w:author="李 玺华" w:date="2018-06-11T16:06:00Z">
              <w:r w:rsidRPr="008D4948" w:rsidDel="00182070">
                <w:rPr>
                  <w:rFonts w:hint="eastAsia"/>
                  <w:b/>
                  <w:sz w:val="24"/>
                  <w:szCs w:val="24"/>
                </w:rPr>
                <w:delText>参数</w:delText>
              </w:r>
            </w:del>
          </w:p>
        </w:tc>
        <w:tc>
          <w:tcPr>
            <w:tcW w:w="878" w:type="dxa"/>
          </w:tcPr>
          <w:p w:rsidR="00DF140A" w:rsidRPr="008D4948" w:rsidDel="00182070" w:rsidRDefault="00DF140A" w:rsidP="00796876">
            <w:pPr>
              <w:pStyle w:val="a3"/>
              <w:ind w:firstLineChars="0" w:firstLine="0"/>
              <w:rPr>
                <w:del w:id="456" w:author="李 玺华" w:date="2018-06-11T16:06:00Z"/>
                <w:b/>
                <w:sz w:val="24"/>
                <w:szCs w:val="24"/>
              </w:rPr>
            </w:pPr>
            <w:del w:id="457" w:author="李 玺华" w:date="2018-06-11T16:06:00Z">
              <w:r w:rsidRPr="008D4948" w:rsidDel="00182070">
                <w:rPr>
                  <w:rFonts w:hint="eastAsia"/>
                  <w:b/>
                  <w:sz w:val="24"/>
                  <w:szCs w:val="24"/>
                </w:rPr>
                <w:delText>类型</w:delText>
              </w:r>
            </w:del>
          </w:p>
        </w:tc>
        <w:tc>
          <w:tcPr>
            <w:tcW w:w="2796" w:type="dxa"/>
          </w:tcPr>
          <w:p w:rsidR="00DF140A" w:rsidRPr="008D4948" w:rsidDel="00182070" w:rsidRDefault="00DF140A" w:rsidP="00796876">
            <w:pPr>
              <w:pStyle w:val="a3"/>
              <w:ind w:firstLineChars="0" w:firstLine="0"/>
              <w:rPr>
                <w:del w:id="458" w:author="李 玺华" w:date="2018-06-11T16:06:00Z"/>
                <w:b/>
                <w:sz w:val="24"/>
                <w:szCs w:val="24"/>
              </w:rPr>
            </w:pPr>
            <w:del w:id="459" w:author="李 玺华" w:date="2018-06-11T16:06:00Z">
              <w:r w:rsidRPr="008D4948" w:rsidDel="00182070">
                <w:rPr>
                  <w:rFonts w:hint="eastAsia"/>
                  <w:b/>
                  <w:sz w:val="24"/>
                  <w:szCs w:val="24"/>
                </w:rPr>
                <w:delText>说明</w:delText>
              </w:r>
            </w:del>
          </w:p>
        </w:tc>
      </w:tr>
      <w:tr w:rsidR="00DF140A" w:rsidDel="00182070" w:rsidTr="00796876">
        <w:trPr>
          <w:del w:id="460" w:author="李 玺华" w:date="2018-06-11T16:06:00Z"/>
        </w:trPr>
        <w:tc>
          <w:tcPr>
            <w:tcW w:w="2032" w:type="dxa"/>
          </w:tcPr>
          <w:p w:rsidR="00DF140A" w:rsidDel="00182070" w:rsidRDefault="00DF140A" w:rsidP="00796876">
            <w:pPr>
              <w:pStyle w:val="a3"/>
              <w:ind w:firstLineChars="0" w:firstLine="0"/>
              <w:rPr>
                <w:del w:id="461" w:author="李 玺华" w:date="2018-06-11T16:06:00Z"/>
                <w:sz w:val="24"/>
                <w:szCs w:val="24"/>
              </w:rPr>
            </w:pPr>
            <w:del w:id="462" w:author="李 玺华" w:date="2018-06-11T16:06:00Z">
              <w:r w:rsidDel="00182070">
                <w:rPr>
                  <w:rFonts w:hint="eastAsia"/>
                  <w:sz w:val="24"/>
                  <w:szCs w:val="24"/>
                </w:rPr>
                <w:delText>from</w:delText>
              </w:r>
            </w:del>
          </w:p>
        </w:tc>
        <w:tc>
          <w:tcPr>
            <w:tcW w:w="878" w:type="dxa"/>
          </w:tcPr>
          <w:p w:rsidR="00DF140A" w:rsidDel="00182070" w:rsidRDefault="00DF140A" w:rsidP="00796876">
            <w:pPr>
              <w:pStyle w:val="a3"/>
              <w:ind w:firstLineChars="0" w:firstLine="0"/>
              <w:rPr>
                <w:del w:id="463" w:author="李 玺华" w:date="2018-06-11T16:06:00Z"/>
                <w:sz w:val="24"/>
                <w:szCs w:val="24"/>
              </w:rPr>
            </w:pPr>
            <w:del w:id="464" w:author="李 玺华" w:date="2018-06-11T16:06:00Z">
              <w:r w:rsidDel="00182070">
                <w:rPr>
                  <w:rFonts w:hint="eastAsia"/>
                  <w:sz w:val="24"/>
                  <w:szCs w:val="24"/>
                </w:rPr>
                <w:delText>int</w:delText>
              </w:r>
            </w:del>
          </w:p>
        </w:tc>
        <w:tc>
          <w:tcPr>
            <w:tcW w:w="2796" w:type="dxa"/>
          </w:tcPr>
          <w:p w:rsidR="00DF140A" w:rsidDel="00182070" w:rsidRDefault="00DF140A" w:rsidP="00796876">
            <w:pPr>
              <w:pStyle w:val="a3"/>
              <w:ind w:firstLineChars="0" w:firstLine="0"/>
              <w:rPr>
                <w:del w:id="465" w:author="李 玺华" w:date="2018-06-11T16:06:00Z"/>
                <w:sz w:val="24"/>
                <w:szCs w:val="24"/>
              </w:rPr>
            </w:pPr>
            <w:del w:id="466" w:author="李 玺华" w:date="2018-06-11T16:06:00Z">
              <w:r w:rsidDel="00182070">
                <w:rPr>
                  <w:rFonts w:hint="eastAsia"/>
                  <w:sz w:val="24"/>
                  <w:szCs w:val="24"/>
                </w:rPr>
                <w:delText>固定值</w:delText>
              </w:r>
              <w:r w:rsidDel="00182070">
                <w:rPr>
                  <w:rFonts w:hint="eastAsia"/>
                  <w:sz w:val="24"/>
                  <w:szCs w:val="24"/>
                </w:rPr>
                <w:delText>3</w:delText>
              </w:r>
            </w:del>
          </w:p>
        </w:tc>
      </w:tr>
      <w:tr w:rsidR="00DF140A" w:rsidDel="00182070" w:rsidTr="00796876">
        <w:trPr>
          <w:del w:id="467" w:author="李 玺华" w:date="2018-06-11T16:06:00Z"/>
        </w:trPr>
        <w:tc>
          <w:tcPr>
            <w:tcW w:w="2032" w:type="dxa"/>
          </w:tcPr>
          <w:p w:rsidR="00DF140A" w:rsidDel="00182070" w:rsidRDefault="00DF140A" w:rsidP="00DF140A">
            <w:pPr>
              <w:pStyle w:val="a3"/>
              <w:tabs>
                <w:tab w:val="right" w:pos="1816"/>
              </w:tabs>
              <w:ind w:firstLineChars="0" w:firstLine="0"/>
              <w:rPr>
                <w:del w:id="468" w:author="李 玺华" w:date="2018-06-11T16:06:00Z"/>
                <w:sz w:val="24"/>
                <w:szCs w:val="24"/>
              </w:rPr>
            </w:pPr>
            <w:del w:id="469" w:author="李 玺华" w:date="2018-06-11T16:06:00Z">
              <w:r w:rsidDel="00182070">
                <w:rPr>
                  <w:rFonts w:hint="eastAsia"/>
                  <w:sz w:val="24"/>
                  <w:szCs w:val="24"/>
                </w:rPr>
                <w:delText>cmd</w:delText>
              </w:r>
              <w:r w:rsidDel="00182070">
                <w:rPr>
                  <w:sz w:val="24"/>
                  <w:szCs w:val="24"/>
                </w:rPr>
                <w:tab/>
              </w:r>
            </w:del>
          </w:p>
        </w:tc>
        <w:tc>
          <w:tcPr>
            <w:tcW w:w="878" w:type="dxa"/>
          </w:tcPr>
          <w:p w:rsidR="00DF140A" w:rsidDel="00182070" w:rsidRDefault="00DF140A" w:rsidP="00796876">
            <w:pPr>
              <w:pStyle w:val="a3"/>
              <w:ind w:firstLineChars="0" w:firstLine="0"/>
              <w:rPr>
                <w:del w:id="470" w:author="李 玺华" w:date="2018-06-11T16:06:00Z"/>
                <w:sz w:val="24"/>
                <w:szCs w:val="24"/>
              </w:rPr>
            </w:pPr>
            <w:del w:id="471" w:author="李 玺华" w:date="2018-06-11T16:06:00Z">
              <w:r w:rsidDel="00182070">
                <w:rPr>
                  <w:rFonts w:hint="eastAsia"/>
                  <w:sz w:val="24"/>
                  <w:szCs w:val="24"/>
                </w:rPr>
                <w:delText>int</w:delText>
              </w:r>
            </w:del>
          </w:p>
        </w:tc>
        <w:tc>
          <w:tcPr>
            <w:tcW w:w="2796" w:type="dxa"/>
          </w:tcPr>
          <w:p w:rsidR="00DF140A" w:rsidDel="00182070" w:rsidRDefault="00DF140A" w:rsidP="00796876">
            <w:pPr>
              <w:pStyle w:val="a3"/>
              <w:ind w:firstLineChars="0" w:firstLine="0"/>
              <w:rPr>
                <w:del w:id="472" w:author="李 玺华" w:date="2018-06-11T16:06:00Z"/>
                <w:sz w:val="24"/>
                <w:szCs w:val="24"/>
              </w:rPr>
            </w:pPr>
            <w:del w:id="473" w:author="李 玺华" w:date="2018-06-11T16:06:00Z">
              <w:r w:rsidDel="00182070">
                <w:rPr>
                  <w:rFonts w:hint="eastAsia"/>
                  <w:sz w:val="24"/>
                  <w:szCs w:val="24"/>
                </w:rPr>
                <w:delText>固定值</w:delText>
              </w:r>
              <w:r w:rsidR="00AB4AE6" w:rsidDel="00182070">
                <w:rPr>
                  <w:rFonts w:hint="eastAsia"/>
                  <w:sz w:val="24"/>
                  <w:szCs w:val="24"/>
                </w:rPr>
                <w:delText>80</w:delText>
              </w:r>
            </w:del>
          </w:p>
        </w:tc>
      </w:tr>
      <w:tr w:rsidR="00DF140A" w:rsidDel="00182070" w:rsidTr="00796876">
        <w:trPr>
          <w:del w:id="474" w:author="李 玺华" w:date="2018-06-11T16:06:00Z"/>
        </w:trPr>
        <w:tc>
          <w:tcPr>
            <w:tcW w:w="2032" w:type="dxa"/>
          </w:tcPr>
          <w:p w:rsidR="00DF140A" w:rsidDel="00182070" w:rsidRDefault="00DF140A" w:rsidP="00796876">
            <w:pPr>
              <w:pStyle w:val="a3"/>
              <w:ind w:firstLineChars="0" w:firstLine="0"/>
              <w:rPr>
                <w:del w:id="475" w:author="李 玺华" w:date="2018-06-11T16:06:00Z"/>
                <w:sz w:val="24"/>
                <w:szCs w:val="24"/>
              </w:rPr>
            </w:pPr>
            <w:del w:id="476" w:author="李 玺华" w:date="2018-06-11T16:06:00Z">
              <w:r w:rsidDel="00182070">
                <w:rPr>
                  <w:rFonts w:hint="eastAsia"/>
                  <w:sz w:val="24"/>
                  <w:szCs w:val="24"/>
                </w:rPr>
                <w:delText>subcmd</w:delText>
              </w:r>
            </w:del>
          </w:p>
        </w:tc>
        <w:tc>
          <w:tcPr>
            <w:tcW w:w="878" w:type="dxa"/>
          </w:tcPr>
          <w:p w:rsidR="00DF140A" w:rsidDel="00182070" w:rsidRDefault="00DF140A" w:rsidP="00796876">
            <w:pPr>
              <w:pStyle w:val="a3"/>
              <w:ind w:firstLineChars="0" w:firstLine="0"/>
              <w:rPr>
                <w:del w:id="477" w:author="李 玺华" w:date="2018-06-11T16:06:00Z"/>
                <w:sz w:val="24"/>
                <w:szCs w:val="24"/>
              </w:rPr>
            </w:pPr>
            <w:del w:id="478" w:author="李 玺华" w:date="2018-06-11T16:06:00Z">
              <w:r w:rsidDel="00182070">
                <w:rPr>
                  <w:rFonts w:hint="eastAsia"/>
                  <w:sz w:val="24"/>
                  <w:szCs w:val="24"/>
                </w:rPr>
                <w:delText>int</w:delText>
              </w:r>
            </w:del>
          </w:p>
        </w:tc>
        <w:tc>
          <w:tcPr>
            <w:tcW w:w="2796" w:type="dxa"/>
          </w:tcPr>
          <w:p w:rsidR="00DF140A" w:rsidRPr="00E86156" w:rsidDel="00182070" w:rsidRDefault="008E38DD" w:rsidP="00796876">
            <w:pPr>
              <w:rPr>
                <w:del w:id="479" w:author="李 玺华" w:date="2018-06-11T16:06:00Z"/>
              </w:rPr>
            </w:pPr>
            <w:del w:id="480" w:author="李 玺华" w:date="2018-06-11T16:06:00Z">
              <w:r w:rsidDel="00182070">
                <w:rPr>
                  <w:rFonts w:hint="eastAsia"/>
                </w:rPr>
                <w:delText>该值得掩码是</w:delText>
              </w:r>
              <w:r w:rsidDel="00182070">
                <w:rPr>
                  <w:rFonts w:hint="eastAsia"/>
                </w:rPr>
                <w:delText>0x4</w:delText>
              </w:r>
              <w:r w:rsidR="00097F8B" w:rsidDel="00182070">
                <w:rPr>
                  <w:rFonts w:hint="eastAsia"/>
                </w:rPr>
                <w:delText>0</w:delText>
              </w:r>
              <w:r w:rsidDel="00182070">
                <w:rPr>
                  <w:rFonts w:hint="eastAsia"/>
                </w:rPr>
                <w:delText>0</w:delText>
              </w:r>
              <w:r w:rsidDel="00182070">
                <w:rPr>
                  <w:rFonts w:hint="eastAsia"/>
                </w:rPr>
                <w:delText>，与运算后的结果为</w:delText>
              </w:r>
              <w:r w:rsidDel="00182070">
                <w:rPr>
                  <w:rFonts w:hint="eastAsia"/>
                </w:rPr>
                <w:delText>0</w:delText>
              </w:r>
              <w:r w:rsidDel="00182070">
                <w:rPr>
                  <w:rFonts w:hint="eastAsia"/>
                </w:rPr>
                <w:delText>表示人离开，为</w:delText>
              </w:r>
              <w:r w:rsidDel="00182070">
                <w:rPr>
                  <w:rFonts w:hint="eastAsia"/>
                </w:rPr>
                <w:delText>1</w:delText>
              </w:r>
              <w:r w:rsidDel="00182070">
                <w:rPr>
                  <w:rFonts w:hint="eastAsia"/>
                </w:rPr>
                <w:delText>表示人进来</w:delText>
              </w:r>
            </w:del>
          </w:p>
        </w:tc>
      </w:tr>
      <w:tr w:rsidR="00DF140A" w:rsidDel="00182070" w:rsidTr="00796876">
        <w:trPr>
          <w:del w:id="481" w:author="李 玺华" w:date="2018-06-11T16:06:00Z"/>
        </w:trPr>
        <w:tc>
          <w:tcPr>
            <w:tcW w:w="2032" w:type="dxa"/>
          </w:tcPr>
          <w:p w:rsidR="00DF140A" w:rsidDel="00182070" w:rsidRDefault="00DF140A" w:rsidP="00796876">
            <w:pPr>
              <w:pStyle w:val="a3"/>
              <w:ind w:firstLineChars="0" w:firstLine="0"/>
              <w:rPr>
                <w:del w:id="482" w:author="李 玺华" w:date="2018-06-11T16:06:00Z"/>
                <w:sz w:val="24"/>
                <w:szCs w:val="24"/>
              </w:rPr>
            </w:pPr>
            <w:del w:id="483" w:author="李 玺华" w:date="2018-06-11T16:06:00Z">
              <w:r w:rsidDel="00182070">
                <w:rPr>
                  <w:rFonts w:hint="eastAsia"/>
                  <w:sz w:val="24"/>
                  <w:szCs w:val="24"/>
                </w:rPr>
                <w:delText>resp</w:delText>
              </w:r>
            </w:del>
          </w:p>
        </w:tc>
        <w:tc>
          <w:tcPr>
            <w:tcW w:w="878" w:type="dxa"/>
          </w:tcPr>
          <w:p w:rsidR="00DF140A" w:rsidDel="00182070" w:rsidRDefault="00DF140A" w:rsidP="00796876">
            <w:pPr>
              <w:pStyle w:val="a3"/>
              <w:ind w:firstLineChars="0" w:firstLine="0"/>
              <w:rPr>
                <w:del w:id="484" w:author="李 玺华" w:date="2018-06-11T16:06:00Z"/>
                <w:sz w:val="24"/>
                <w:szCs w:val="24"/>
              </w:rPr>
            </w:pPr>
            <w:del w:id="485" w:author="李 玺华" w:date="2018-06-11T16:06:00Z">
              <w:r w:rsidDel="00182070">
                <w:rPr>
                  <w:rFonts w:hint="eastAsia"/>
                  <w:sz w:val="24"/>
                  <w:szCs w:val="24"/>
                </w:rPr>
                <w:delText>int</w:delText>
              </w:r>
            </w:del>
          </w:p>
        </w:tc>
        <w:tc>
          <w:tcPr>
            <w:tcW w:w="2796" w:type="dxa"/>
          </w:tcPr>
          <w:p w:rsidR="00DF140A" w:rsidDel="00182070" w:rsidRDefault="00DF140A" w:rsidP="00796876">
            <w:pPr>
              <w:pStyle w:val="a3"/>
              <w:ind w:firstLineChars="0" w:firstLine="0"/>
              <w:rPr>
                <w:del w:id="486" w:author="李 玺华" w:date="2018-06-11T16:06:00Z"/>
                <w:sz w:val="24"/>
                <w:szCs w:val="24"/>
              </w:rPr>
            </w:pPr>
            <w:del w:id="487" w:author="李 玺华" w:date="2018-06-11T16:06:00Z">
              <w:r w:rsidDel="00182070">
                <w:rPr>
                  <w:rFonts w:hint="eastAsia"/>
                  <w:sz w:val="24"/>
                  <w:szCs w:val="24"/>
                </w:rPr>
                <w:delText>固定值</w:delText>
              </w:r>
              <w:r w:rsidDel="00182070">
                <w:rPr>
                  <w:rFonts w:hint="eastAsia"/>
                  <w:sz w:val="24"/>
                  <w:szCs w:val="24"/>
                </w:rPr>
                <w:delText>1</w:delText>
              </w:r>
              <w:r w:rsidDel="00182070">
                <w:rPr>
                  <w:rFonts w:hint="eastAsia"/>
                  <w:sz w:val="24"/>
                  <w:szCs w:val="24"/>
                </w:rPr>
                <w:delText>，忽略它</w:delText>
              </w:r>
            </w:del>
          </w:p>
        </w:tc>
      </w:tr>
    </w:tbl>
    <w:p w:rsidR="00DF140A" w:rsidRDefault="00182070" w:rsidP="007224B2">
      <w:pPr>
        <w:pStyle w:val="a3"/>
        <w:ind w:left="420" w:firstLineChars="0" w:firstLine="0"/>
        <w:rPr>
          <w:ins w:id="488" w:author="李 玺华" w:date="2018-06-11T16:06:00Z"/>
          <w:sz w:val="24"/>
          <w:szCs w:val="24"/>
        </w:rPr>
      </w:pPr>
      <w:proofErr w:type="spellStart"/>
      <w:ins w:id="489" w:author="李 玺华" w:date="2018-06-11T16:06:00Z">
        <w:r>
          <w:rPr>
            <w:rFonts w:hint="eastAsia"/>
            <w:sz w:val="24"/>
            <w:szCs w:val="24"/>
          </w:rPr>
          <w:t>s</w:t>
        </w:r>
        <w:r>
          <w:rPr>
            <w:sz w:val="24"/>
            <w:szCs w:val="24"/>
          </w:rPr>
          <w:t>ystem</w:t>
        </w:r>
        <w:r>
          <w:rPr>
            <w:rFonts w:hint="eastAsia"/>
            <w:sz w:val="24"/>
            <w:szCs w:val="24"/>
          </w:rPr>
          <w:t>Status</w:t>
        </w:r>
        <w:proofErr w:type="spellEnd"/>
        <w:r>
          <w:rPr>
            <w:rFonts w:hint="eastAsia"/>
            <w:sz w:val="24"/>
            <w:szCs w:val="24"/>
          </w:rPr>
          <w:t>定义</w:t>
        </w:r>
      </w:ins>
    </w:p>
    <w:p w:rsidR="00182070" w:rsidRDefault="00182070" w:rsidP="007224B2">
      <w:pPr>
        <w:pStyle w:val="a3"/>
        <w:ind w:left="420" w:firstLineChars="0" w:firstLine="0"/>
        <w:rPr>
          <w:sz w:val="24"/>
          <w:szCs w:val="24"/>
        </w:rPr>
      </w:pPr>
      <w:ins w:id="490" w:author="李 玺华" w:date="2018-06-11T16:09:00Z">
        <w:r w:rsidRPr="00182070">
          <w:rPr>
            <w:noProof/>
            <w:sz w:val="24"/>
            <w:szCs w:val="24"/>
          </w:rPr>
          <w:drawing>
            <wp:inline distT="0" distB="0" distL="0" distR="0">
              <wp:extent cx="6073516" cy="2374900"/>
              <wp:effectExtent l="0" t="0" r="0" b="0"/>
              <wp:docPr id="23" name="图片 23" descr="C:\Users\lixh1\AppData\Local\Temp\1528704561(1)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lixh1\AppData\Local\Temp\1528704561(1).png"/>
                      <pic:cNvPicPr>
                        <a:picLocks noChangeAspect="1" noChangeArrowheads="1"/>
                      </pic:cNvPicPr>
                    </pic:nvPicPr>
                    <pic:blipFill>
                      <a:blip r:embed="rId5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77997" cy="23766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182070" w:rsidRDefault="00182070" w:rsidP="007224B2">
      <w:pPr>
        <w:pStyle w:val="a3"/>
        <w:ind w:left="420" w:firstLineChars="0" w:firstLine="0"/>
        <w:rPr>
          <w:ins w:id="491" w:author="李 玺华" w:date="2018-06-11T16:09:00Z"/>
        </w:rPr>
      </w:pPr>
      <w:proofErr w:type="spellStart"/>
      <w:ins w:id="492" w:author="李 玺华" w:date="2018-06-11T16:09:00Z">
        <w:r>
          <w:rPr>
            <w:rFonts w:hint="eastAsia"/>
          </w:rPr>
          <w:t>systemError</w:t>
        </w:r>
        <w:proofErr w:type="spellEnd"/>
        <w:r>
          <w:rPr>
            <w:rFonts w:hint="eastAsia"/>
          </w:rPr>
          <w:t>定义</w:t>
        </w:r>
      </w:ins>
    </w:p>
    <w:p w:rsidR="00182070" w:rsidRDefault="005C54DF" w:rsidP="007224B2">
      <w:pPr>
        <w:pStyle w:val="a3"/>
        <w:ind w:left="420" w:firstLineChars="0" w:firstLine="0"/>
        <w:rPr>
          <w:ins w:id="493" w:author="李 玺华" w:date="2018-06-11T16:10:00Z"/>
        </w:rPr>
      </w:pPr>
      <w:ins w:id="494" w:author="李 玺华" w:date="2018-06-11T16:10:00Z">
        <w:r w:rsidRPr="005C54DF">
          <w:rPr>
            <w:noProof/>
          </w:rPr>
          <w:drawing>
            <wp:inline distT="0" distB="0" distL="0" distR="0">
              <wp:extent cx="6115050" cy="1286179"/>
              <wp:effectExtent l="0" t="0" r="0" b="0"/>
              <wp:docPr id="24" name="图片 24" descr="C:\Users\lixh1\AppData\Local\Temp\1528704627(1)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lixh1\AppData\Local\Temp\1528704627(1).png"/>
                      <pic:cNvPicPr>
                        <a:picLocks noChangeAspect="1" noChangeArrowheads="1"/>
                      </pic:cNvPicPr>
                    </pic:nvPicPr>
                    <pic:blipFill>
                      <a:blip r:embed="rId5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28118" cy="128892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5C54DF" w:rsidRDefault="005C54DF" w:rsidP="005C54DF">
      <w:pPr>
        <w:rPr>
          <w:ins w:id="495" w:author="李 玺华" w:date="2018-06-11T16:11:00Z"/>
        </w:rPr>
      </w:pPr>
      <w:ins w:id="496" w:author="李 玺华" w:date="2018-06-11T16:11:00Z">
        <w:r>
          <w:tab/>
        </w:r>
        <w:proofErr w:type="spellStart"/>
        <w:r>
          <w:rPr>
            <w:rFonts w:hint="eastAsia"/>
          </w:rPr>
          <w:t>workMode</w:t>
        </w:r>
        <w:proofErr w:type="spellEnd"/>
        <w:r>
          <w:t xml:space="preserve"> </w:t>
        </w:r>
        <w:r>
          <w:rPr>
            <w:rFonts w:hint="eastAsia"/>
          </w:rPr>
          <w:t>list</w:t>
        </w:r>
      </w:ins>
    </w:p>
    <w:p w:rsidR="005C54DF" w:rsidRDefault="005C54DF" w:rsidP="005C54DF">
      <w:pPr>
        <w:rPr>
          <w:ins w:id="497" w:author="李 玺华" w:date="2018-06-11T16:11:00Z"/>
        </w:rPr>
      </w:pPr>
      <w:ins w:id="498" w:author="李 玺华" w:date="2018-06-11T16:11:00Z">
        <w:r>
          <w:tab/>
        </w:r>
      </w:ins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C54DF" w:rsidTr="005C54DF">
        <w:trPr>
          <w:ins w:id="499" w:author="李 玺华" w:date="2018-06-11T16:11:00Z"/>
        </w:trPr>
        <w:tc>
          <w:tcPr>
            <w:tcW w:w="4261" w:type="dxa"/>
          </w:tcPr>
          <w:p w:rsidR="005C54DF" w:rsidRDefault="005C54DF" w:rsidP="005C54DF">
            <w:pPr>
              <w:rPr>
                <w:ins w:id="500" w:author="李 玺华" w:date="2018-06-11T16:11:00Z"/>
              </w:rPr>
            </w:pPr>
            <w:ins w:id="501" w:author="李 玺华" w:date="2018-06-11T16:11:00Z">
              <w:r>
                <w:rPr>
                  <w:rFonts w:hint="eastAsia"/>
                </w:rPr>
                <w:t>模式</w:t>
              </w:r>
            </w:ins>
          </w:p>
        </w:tc>
        <w:tc>
          <w:tcPr>
            <w:tcW w:w="4261" w:type="dxa"/>
          </w:tcPr>
          <w:p w:rsidR="005C54DF" w:rsidRDefault="005C54DF" w:rsidP="005C54DF">
            <w:pPr>
              <w:rPr>
                <w:ins w:id="502" w:author="李 玺华" w:date="2018-06-11T16:11:00Z"/>
              </w:rPr>
            </w:pPr>
            <w:ins w:id="503" w:author="李 玺华" w:date="2018-06-11T16:12:00Z">
              <w:r>
                <w:rPr>
                  <w:rFonts w:hint="eastAsia"/>
                </w:rPr>
                <w:t>值</w:t>
              </w:r>
            </w:ins>
          </w:p>
        </w:tc>
      </w:tr>
      <w:tr w:rsidR="005C54DF" w:rsidTr="005C54DF">
        <w:trPr>
          <w:ins w:id="504" w:author="李 玺华" w:date="2018-06-11T16:12:00Z"/>
        </w:trPr>
        <w:tc>
          <w:tcPr>
            <w:tcW w:w="4261" w:type="dxa"/>
          </w:tcPr>
          <w:p w:rsidR="005C54DF" w:rsidRDefault="005C54DF" w:rsidP="005C54DF">
            <w:pPr>
              <w:rPr>
                <w:ins w:id="505" w:author="李 玺华" w:date="2018-06-11T16:12:00Z"/>
              </w:rPr>
            </w:pPr>
            <w:ins w:id="506" w:author="李 玺华" w:date="2018-06-11T16:12:00Z">
              <w:r>
                <w:rPr>
                  <w:rFonts w:hint="eastAsia"/>
                </w:rPr>
                <w:t>休眠模式</w:t>
              </w:r>
            </w:ins>
          </w:p>
        </w:tc>
        <w:tc>
          <w:tcPr>
            <w:tcW w:w="4261" w:type="dxa"/>
          </w:tcPr>
          <w:p w:rsidR="005C54DF" w:rsidRDefault="005C54DF" w:rsidP="005C54DF">
            <w:pPr>
              <w:rPr>
                <w:ins w:id="507" w:author="李 玺华" w:date="2018-06-11T16:12:00Z"/>
              </w:rPr>
            </w:pPr>
            <w:ins w:id="508" w:author="李 玺华" w:date="2018-06-11T16:12:00Z">
              <w:r>
                <w:rPr>
                  <w:rFonts w:hint="eastAsia"/>
                </w:rPr>
                <w:t>64</w:t>
              </w:r>
            </w:ins>
          </w:p>
        </w:tc>
      </w:tr>
      <w:tr w:rsidR="005C54DF" w:rsidTr="005C54DF">
        <w:trPr>
          <w:ins w:id="509" w:author="李 玺华" w:date="2018-06-11T16:12:00Z"/>
        </w:trPr>
        <w:tc>
          <w:tcPr>
            <w:tcW w:w="4261" w:type="dxa"/>
          </w:tcPr>
          <w:p w:rsidR="005C54DF" w:rsidRDefault="005C54DF" w:rsidP="005C54DF">
            <w:pPr>
              <w:rPr>
                <w:ins w:id="510" w:author="李 玺华" w:date="2018-06-11T16:12:00Z"/>
              </w:rPr>
            </w:pPr>
            <w:ins w:id="511" w:author="李 玺华" w:date="2018-06-11T16:13:00Z">
              <w:r>
                <w:rPr>
                  <w:rFonts w:hint="eastAsia"/>
                </w:rPr>
                <w:t>空闲模式</w:t>
              </w:r>
            </w:ins>
          </w:p>
        </w:tc>
        <w:tc>
          <w:tcPr>
            <w:tcW w:w="4261" w:type="dxa"/>
          </w:tcPr>
          <w:p w:rsidR="005C54DF" w:rsidRDefault="005C54DF" w:rsidP="005C54DF">
            <w:pPr>
              <w:rPr>
                <w:ins w:id="512" w:author="李 玺华" w:date="2018-06-11T16:12:00Z"/>
              </w:rPr>
            </w:pPr>
            <w:ins w:id="513" w:author="李 玺华" w:date="2018-06-11T16:13:00Z">
              <w:r>
                <w:rPr>
                  <w:rFonts w:hint="eastAsia"/>
                </w:rPr>
                <w:t>65</w:t>
              </w:r>
            </w:ins>
          </w:p>
        </w:tc>
      </w:tr>
      <w:tr w:rsidR="005C54DF" w:rsidTr="005C54DF">
        <w:trPr>
          <w:ins w:id="514" w:author="李 玺华" w:date="2018-06-11T16:13:00Z"/>
        </w:trPr>
        <w:tc>
          <w:tcPr>
            <w:tcW w:w="4261" w:type="dxa"/>
          </w:tcPr>
          <w:p w:rsidR="005C54DF" w:rsidRDefault="005C54DF" w:rsidP="005C54DF">
            <w:pPr>
              <w:rPr>
                <w:ins w:id="515" w:author="李 玺华" w:date="2018-06-11T16:13:00Z"/>
              </w:rPr>
            </w:pPr>
            <w:ins w:id="516" w:author="李 玺华" w:date="2018-06-11T16:14:00Z">
              <w:r>
                <w:rPr>
                  <w:rFonts w:hint="eastAsia"/>
                </w:rPr>
                <w:t>跳舞模式</w:t>
              </w:r>
            </w:ins>
          </w:p>
        </w:tc>
        <w:tc>
          <w:tcPr>
            <w:tcW w:w="4261" w:type="dxa"/>
          </w:tcPr>
          <w:p w:rsidR="005C54DF" w:rsidRDefault="005C54DF" w:rsidP="005C54DF">
            <w:pPr>
              <w:rPr>
                <w:ins w:id="517" w:author="李 玺华" w:date="2018-06-11T16:13:00Z"/>
              </w:rPr>
            </w:pPr>
            <w:ins w:id="518" w:author="李 玺华" w:date="2018-06-11T16:16:00Z">
              <w:r>
                <w:rPr>
                  <w:rFonts w:hint="eastAsia"/>
                </w:rPr>
                <w:t>66</w:t>
              </w:r>
            </w:ins>
          </w:p>
        </w:tc>
      </w:tr>
      <w:tr w:rsidR="005C54DF" w:rsidTr="005C54DF">
        <w:trPr>
          <w:ins w:id="519" w:author="李 玺华" w:date="2018-06-11T16:13:00Z"/>
        </w:trPr>
        <w:tc>
          <w:tcPr>
            <w:tcW w:w="4261" w:type="dxa"/>
          </w:tcPr>
          <w:p w:rsidR="005C54DF" w:rsidRDefault="005C54DF" w:rsidP="005C54DF">
            <w:pPr>
              <w:rPr>
                <w:ins w:id="520" w:author="李 玺华" w:date="2018-06-11T16:13:00Z"/>
              </w:rPr>
            </w:pPr>
            <w:ins w:id="521" w:author="李 玺华" w:date="2018-06-11T16:14:00Z">
              <w:r>
                <w:rPr>
                  <w:rFonts w:hint="eastAsia"/>
                </w:rPr>
                <w:t>唱歌模式</w:t>
              </w:r>
            </w:ins>
          </w:p>
        </w:tc>
        <w:tc>
          <w:tcPr>
            <w:tcW w:w="4261" w:type="dxa"/>
          </w:tcPr>
          <w:p w:rsidR="005C54DF" w:rsidRDefault="005C54DF" w:rsidP="005C54DF">
            <w:pPr>
              <w:rPr>
                <w:ins w:id="522" w:author="李 玺华" w:date="2018-06-11T16:13:00Z"/>
              </w:rPr>
            </w:pPr>
            <w:ins w:id="523" w:author="李 玺华" w:date="2018-06-11T16:16:00Z">
              <w:r>
                <w:rPr>
                  <w:rFonts w:hint="eastAsia"/>
                </w:rPr>
                <w:t>67</w:t>
              </w:r>
            </w:ins>
          </w:p>
        </w:tc>
      </w:tr>
      <w:tr w:rsidR="005C54DF" w:rsidTr="005C54DF">
        <w:trPr>
          <w:ins w:id="524" w:author="李 玺华" w:date="2018-06-11T16:12:00Z"/>
        </w:trPr>
        <w:tc>
          <w:tcPr>
            <w:tcW w:w="4261" w:type="dxa"/>
          </w:tcPr>
          <w:p w:rsidR="005C54DF" w:rsidRDefault="005C54DF" w:rsidP="005C54DF">
            <w:pPr>
              <w:rPr>
                <w:ins w:id="525" w:author="李 玺华" w:date="2018-06-11T16:12:00Z"/>
              </w:rPr>
            </w:pPr>
            <w:ins w:id="526" w:author="李 玺华" w:date="2018-06-11T16:14:00Z">
              <w:r>
                <w:rPr>
                  <w:rFonts w:hint="eastAsia"/>
                </w:rPr>
                <w:t>跟随模式</w:t>
              </w:r>
            </w:ins>
          </w:p>
        </w:tc>
        <w:tc>
          <w:tcPr>
            <w:tcW w:w="4261" w:type="dxa"/>
          </w:tcPr>
          <w:p w:rsidR="005C54DF" w:rsidRDefault="005C54DF" w:rsidP="005C54DF">
            <w:pPr>
              <w:rPr>
                <w:ins w:id="527" w:author="李 玺华" w:date="2018-06-11T16:12:00Z"/>
              </w:rPr>
            </w:pPr>
            <w:ins w:id="528" w:author="李 玺华" w:date="2018-06-11T16:16:00Z">
              <w:r>
                <w:rPr>
                  <w:rFonts w:hint="eastAsia"/>
                </w:rPr>
                <w:t>68</w:t>
              </w:r>
            </w:ins>
          </w:p>
        </w:tc>
      </w:tr>
      <w:tr w:rsidR="005C54DF" w:rsidTr="005C54DF">
        <w:trPr>
          <w:ins w:id="529" w:author="李 玺华" w:date="2018-06-11T16:12:00Z"/>
        </w:trPr>
        <w:tc>
          <w:tcPr>
            <w:tcW w:w="4261" w:type="dxa"/>
          </w:tcPr>
          <w:p w:rsidR="005C54DF" w:rsidRDefault="005C54DF" w:rsidP="005C54DF">
            <w:pPr>
              <w:rPr>
                <w:ins w:id="530" w:author="李 玺华" w:date="2018-06-11T16:12:00Z"/>
              </w:rPr>
            </w:pPr>
            <w:ins w:id="531" w:author="李 玺华" w:date="2018-06-11T16:14:00Z">
              <w:r>
                <w:rPr>
                  <w:rFonts w:hint="eastAsia"/>
                </w:rPr>
                <w:t>语音命令</w:t>
              </w:r>
            </w:ins>
          </w:p>
        </w:tc>
        <w:tc>
          <w:tcPr>
            <w:tcW w:w="4261" w:type="dxa"/>
          </w:tcPr>
          <w:p w:rsidR="005C54DF" w:rsidRDefault="005C54DF" w:rsidP="005C54DF">
            <w:pPr>
              <w:rPr>
                <w:ins w:id="532" w:author="李 玺华" w:date="2018-06-11T16:12:00Z"/>
              </w:rPr>
            </w:pPr>
            <w:ins w:id="533" w:author="李 玺华" w:date="2018-06-11T16:16:00Z">
              <w:r>
                <w:rPr>
                  <w:rFonts w:hint="eastAsia"/>
                </w:rPr>
                <w:t>69</w:t>
              </w:r>
            </w:ins>
          </w:p>
        </w:tc>
      </w:tr>
      <w:tr w:rsidR="005C54DF" w:rsidTr="005C54DF">
        <w:trPr>
          <w:ins w:id="534" w:author="李 玺华" w:date="2018-06-11T16:12:00Z"/>
        </w:trPr>
        <w:tc>
          <w:tcPr>
            <w:tcW w:w="4261" w:type="dxa"/>
          </w:tcPr>
          <w:p w:rsidR="005C54DF" w:rsidRDefault="005C54DF" w:rsidP="005C54DF">
            <w:pPr>
              <w:rPr>
                <w:ins w:id="535" w:author="李 玺华" w:date="2018-06-11T16:12:00Z"/>
              </w:rPr>
            </w:pPr>
            <w:ins w:id="536" w:author="李 玺华" w:date="2018-06-11T16:14:00Z">
              <w:r>
                <w:rPr>
                  <w:rFonts w:hint="eastAsia"/>
                </w:rPr>
                <w:t>导航模式</w:t>
              </w:r>
            </w:ins>
          </w:p>
        </w:tc>
        <w:tc>
          <w:tcPr>
            <w:tcW w:w="4261" w:type="dxa"/>
          </w:tcPr>
          <w:p w:rsidR="005C54DF" w:rsidRDefault="005C54DF" w:rsidP="005C54DF">
            <w:pPr>
              <w:rPr>
                <w:ins w:id="537" w:author="李 玺华" w:date="2018-06-11T16:12:00Z"/>
              </w:rPr>
            </w:pPr>
            <w:ins w:id="538" w:author="李 玺华" w:date="2018-06-11T16:16:00Z">
              <w:r>
                <w:rPr>
                  <w:rFonts w:hint="eastAsia"/>
                </w:rPr>
                <w:t>73</w:t>
              </w:r>
            </w:ins>
          </w:p>
        </w:tc>
      </w:tr>
      <w:tr w:rsidR="005C54DF" w:rsidTr="005C54DF">
        <w:trPr>
          <w:ins w:id="539" w:author="李 玺华" w:date="2018-06-11T16:12:00Z"/>
        </w:trPr>
        <w:tc>
          <w:tcPr>
            <w:tcW w:w="4261" w:type="dxa"/>
          </w:tcPr>
          <w:p w:rsidR="005C54DF" w:rsidRDefault="005C54DF" w:rsidP="005C54DF">
            <w:pPr>
              <w:rPr>
                <w:ins w:id="540" w:author="李 玺华" w:date="2018-06-11T16:12:00Z"/>
              </w:rPr>
            </w:pPr>
            <w:ins w:id="541" w:author="李 玺华" w:date="2018-06-11T16:15:00Z">
              <w:r>
                <w:rPr>
                  <w:rFonts w:hint="eastAsia"/>
                </w:rPr>
                <w:lastRenderedPageBreak/>
                <w:t>充电</w:t>
              </w:r>
            </w:ins>
            <w:ins w:id="542" w:author="李 玺华" w:date="2018-06-11T16:14:00Z">
              <w:r>
                <w:rPr>
                  <w:rFonts w:hint="eastAsia"/>
                </w:rPr>
                <w:t>模式</w:t>
              </w:r>
            </w:ins>
          </w:p>
        </w:tc>
        <w:tc>
          <w:tcPr>
            <w:tcW w:w="4261" w:type="dxa"/>
          </w:tcPr>
          <w:p w:rsidR="005C54DF" w:rsidRDefault="005C54DF" w:rsidP="005C54DF">
            <w:pPr>
              <w:rPr>
                <w:ins w:id="543" w:author="李 玺华" w:date="2018-06-11T16:12:00Z"/>
              </w:rPr>
            </w:pPr>
            <w:ins w:id="544" w:author="李 玺华" w:date="2018-06-11T16:16:00Z">
              <w:r>
                <w:rPr>
                  <w:rFonts w:hint="eastAsia"/>
                </w:rPr>
                <w:t>74</w:t>
              </w:r>
            </w:ins>
          </w:p>
        </w:tc>
      </w:tr>
      <w:tr w:rsidR="005C54DF" w:rsidTr="005C54DF">
        <w:trPr>
          <w:ins w:id="545" w:author="李 玺华" w:date="2018-06-11T16:12:00Z"/>
        </w:trPr>
        <w:tc>
          <w:tcPr>
            <w:tcW w:w="4261" w:type="dxa"/>
          </w:tcPr>
          <w:p w:rsidR="005C54DF" w:rsidRDefault="005C54DF" w:rsidP="005C54DF">
            <w:pPr>
              <w:rPr>
                <w:ins w:id="546" w:author="李 玺华" w:date="2018-06-11T16:12:00Z"/>
              </w:rPr>
            </w:pPr>
            <w:ins w:id="547" w:author="李 玺华" w:date="2018-06-11T16:15:00Z">
              <w:r>
                <w:rPr>
                  <w:rFonts w:hint="eastAsia"/>
                </w:rPr>
                <w:t>关机模式</w:t>
              </w:r>
            </w:ins>
          </w:p>
        </w:tc>
        <w:tc>
          <w:tcPr>
            <w:tcW w:w="4261" w:type="dxa"/>
          </w:tcPr>
          <w:p w:rsidR="005C54DF" w:rsidRDefault="005C54DF" w:rsidP="005C54DF">
            <w:pPr>
              <w:rPr>
                <w:ins w:id="548" w:author="李 玺华" w:date="2018-06-11T16:12:00Z"/>
              </w:rPr>
            </w:pPr>
            <w:ins w:id="549" w:author="李 玺华" w:date="2018-06-11T16:16:00Z">
              <w:r>
                <w:rPr>
                  <w:rFonts w:hint="eastAsia"/>
                </w:rPr>
                <w:t>75</w:t>
              </w:r>
            </w:ins>
          </w:p>
        </w:tc>
      </w:tr>
      <w:tr w:rsidR="005C54DF" w:rsidTr="005C54DF">
        <w:trPr>
          <w:ins w:id="550" w:author="李 玺华" w:date="2018-06-11T16:12:00Z"/>
        </w:trPr>
        <w:tc>
          <w:tcPr>
            <w:tcW w:w="4261" w:type="dxa"/>
          </w:tcPr>
          <w:p w:rsidR="005C54DF" w:rsidRDefault="005C54DF" w:rsidP="005C54DF">
            <w:pPr>
              <w:rPr>
                <w:ins w:id="551" w:author="李 玺华" w:date="2018-06-11T16:12:00Z"/>
              </w:rPr>
            </w:pPr>
            <w:ins w:id="552" w:author="李 玺华" w:date="2018-06-11T16:16:00Z">
              <w:r>
                <w:rPr>
                  <w:rFonts w:hint="eastAsia"/>
                </w:rPr>
                <w:t>行走模式</w:t>
              </w:r>
            </w:ins>
          </w:p>
        </w:tc>
        <w:tc>
          <w:tcPr>
            <w:tcW w:w="4261" w:type="dxa"/>
          </w:tcPr>
          <w:p w:rsidR="005C54DF" w:rsidRDefault="005C54DF" w:rsidP="005C54DF">
            <w:pPr>
              <w:rPr>
                <w:ins w:id="553" w:author="李 玺华" w:date="2018-06-11T16:12:00Z"/>
              </w:rPr>
            </w:pPr>
            <w:ins w:id="554" w:author="李 玺华" w:date="2018-06-11T16:16:00Z">
              <w:r>
                <w:rPr>
                  <w:rFonts w:hint="eastAsia"/>
                </w:rPr>
                <w:t>101</w:t>
              </w:r>
            </w:ins>
          </w:p>
        </w:tc>
      </w:tr>
      <w:tr w:rsidR="005C54DF" w:rsidTr="005C54DF">
        <w:trPr>
          <w:ins w:id="555" w:author="李 玺华" w:date="2018-06-11T16:12:00Z"/>
        </w:trPr>
        <w:tc>
          <w:tcPr>
            <w:tcW w:w="4261" w:type="dxa"/>
          </w:tcPr>
          <w:p w:rsidR="005C54DF" w:rsidRDefault="005C54DF" w:rsidP="005C54DF">
            <w:pPr>
              <w:rPr>
                <w:ins w:id="556" w:author="李 玺华" w:date="2018-06-11T16:12:00Z"/>
              </w:rPr>
            </w:pPr>
          </w:p>
        </w:tc>
        <w:tc>
          <w:tcPr>
            <w:tcW w:w="4261" w:type="dxa"/>
          </w:tcPr>
          <w:p w:rsidR="005C54DF" w:rsidRDefault="005C54DF" w:rsidP="005C54DF">
            <w:pPr>
              <w:rPr>
                <w:ins w:id="557" w:author="李 玺华" w:date="2018-06-11T16:12:00Z"/>
              </w:rPr>
            </w:pPr>
          </w:p>
        </w:tc>
      </w:tr>
    </w:tbl>
    <w:p w:rsidR="005C54DF" w:rsidRDefault="005C54DF">
      <w:pPr>
        <w:rPr>
          <w:ins w:id="558" w:author="李 玺华" w:date="2018-06-11T16:09:00Z"/>
        </w:rPr>
        <w:pPrChange w:id="559" w:author="李 玺华" w:date="2018-06-11T16:11:00Z">
          <w:pPr>
            <w:pStyle w:val="a3"/>
            <w:ind w:left="420" w:firstLineChars="0" w:firstLine="0"/>
          </w:pPr>
        </w:pPrChange>
      </w:pPr>
    </w:p>
    <w:p w:rsidR="00B16BF9" w:rsidRDefault="00B16BF9" w:rsidP="007224B2">
      <w:pPr>
        <w:pStyle w:val="a3"/>
        <w:ind w:left="420" w:firstLineChars="0" w:firstLine="0"/>
      </w:pPr>
      <w:r>
        <w:rPr>
          <w:rFonts w:hint="eastAsia"/>
        </w:rPr>
        <w:t>c</w:t>
      </w:r>
      <w:r>
        <w:rPr>
          <w:rFonts w:hint="eastAsia"/>
        </w:rPr>
        <w:t>语言例程：</w:t>
      </w:r>
    </w:p>
    <w:p w:rsidR="00B16BF9" w:rsidRDefault="00B16BF9" w:rsidP="007224B2">
      <w:pPr>
        <w:pStyle w:val="a3"/>
        <w:ind w:left="420" w:firstLineChars="0" w:firstLine="0"/>
      </w:pPr>
      <w:r>
        <w:t xml:space="preserve">char </w:t>
      </w:r>
      <w:proofErr w:type="gramStart"/>
      <w:r>
        <w:t>buff[</w:t>
      </w:r>
      <w:proofErr w:type="gramEnd"/>
      <w:r>
        <w:t>1024];</w:t>
      </w:r>
    </w:p>
    <w:p w:rsidR="00195F51" w:rsidRDefault="00195F51" w:rsidP="00195F51">
      <w:pPr>
        <w:pStyle w:val="a3"/>
        <w:ind w:left="420" w:firstLineChars="0" w:firstLine="0"/>
      </w:pPr>
      <w:r>
        <w:t>const char *req</w:t>
      </w:r>
      <w:proofErr w:type="gramStart"/>
      <w:r>
        <w:t>=”</w:t>
      </w:r>
      <w:r w:rsidRPr="005F6C2B">
        <w:t>{</w:t>
      </w:r>
      <w:proofErr w:type="gramEnd"/>
      <w:r>
        <w:t>\</w:t>
      </w:r>
      <w:r w:rsidRPr="005F6C2B">
        <w:t>"from</w:t>
      </w:r>
      <w:r>
        <w:t>\</w:t>
      </w:r>
      <w:r w:rsidRPr="005F6C2B">
        <w:t>":</w:t>
      </w:r>
      <w:r w:rsidR="00156E04">
        <w:rPr>
          <w:rFonts w:hint="eastAsia"/>
        </w:rPr>
        <w:t>1</w:t>
      </w:r>
      <w:r>
        <w:t>,\</w:t>
      </w:r>
      <w:r w:rsidRPr="005F6C2B">
        <w:t>"action</w:t>
      </w:r>
      <w:r>
        <w:t>\</w:t>
      </w:r>
      <w:r w:rsidRPr="005F6C2B">
        <w:t xml:space="preserve">": </w:t>
      </w:r>
      <w:r>
        <w:rPr>
          <w:rFonts w:hint="eastAsia"/>
        </w:rPr>
        <w:t>2</w:t>
      </w:r>
      <w:r w:rsidRPr="005F6C2B">
        <w:t>}</w:t>
      </w:r>
      <w:r>
        <w:t>”;</w:t>
      </w:r>
    </w:p>
    <w:p w:rsidR="00A21F95" w:rsidRDefault="00A21F95" w:rsidP="00195F51">
      <w:pPr>
        <w:pStyle w:val="a3"/>
        <w:ind w:left="420" w:firstLineChars="0" w:firstLine="0"/>
      </w:pPr>
    </w:p>
    <w:p w:rsidR="00A21F95" w:rsidRDefault="00A21F95" w:rsidP="00A21F95">
      <w:pPr>
        <w:pStyle w:val="a3"/>
        <w:ind w:left="420" w:firstLineChars="0" w:firstLine="0"/>
      </w:pPr>
      <w:r>
        <w:t xml:space="preserve">SOCKET </w:t>
      </w:r>
      <w:proofErr w:type="spellStart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IPPROTO_TCP);</w:t>
      </w:r>
    </w:p>
    <w:p w:rsidR="00A21F95" w:rsidRDefault="00A21F95" w:rsidP="00A21F95">
      <w:pPr>
        <w:pStyle w:val="a3"/>
        <w:ind w:left="420" w:firstLineChars="0" w:firstLine="0"/>
      </w:pPr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serAddrsound</w:t>
      </w:r>
      <w:proofErr w:type="spellEnd"/>
      <w:r>
        <w:t xml:space="preserve">;  </w:t>
      </w:r>
    </w:p>
    <w:p w:rsidR="00A21F95" w:rsidRDefault="00A21F95" w:rsidP="00A21F95">
      <w:pPr>
        <w:pStyle w:val="a3"/>
        <w:ind w:left="420" w:firstLineChars="0" w:firstLine="0"/>
      </w:pPr>
      <w:proofErr w:type="spellStart"/>
      <w:r>
        <w:t>serAddrsound.sin_family</w:t>
      </w:r>
      <w:proofErr w:type="spellEnd"/>
      <w:r>
        <w:t xml:space="preserve"> = AF_INET;  </w:t>
      </w:r>
    </w:p>
    <w:p w:rsidR="00A21F95" w:rsidRDefault="00A21F95" w:rsidP="00A21F95">
      <w:pPr>
        <w:pStyle w:val="a3"/>
        <w:ind w:left="420" w:firstLineChars="0" w:firstLine="0"/>
      </w:pPr>
      <w:proofErr w:type="spellStart"/>
      <w:r>
        <w:t>s</w:t>
      </w:r>
      <w:r w:rsidR="003A7F2D">
        <w:t>erAddrsound.sin_port</w:t>
      </w:r>
      <w:proofErr w:type="spellEnd"/>
      <w:r w:rsidR="003A7F2D">
        <w:t xml:space="preserve"> = </w:t>
      </w:r>
      <w:proofErr w:type="spellStart"/>
      <w:proofErr w:type="gramStart"/>
      <w:r w:rsidR="003A7F2D">
        <w:t>htons</w:t>
      </w:r>
      <w:proofErr w:type="spellEnd"/>
      <w:r w:rsidR="003A7F2D">
        <w:t>(</w:t>
      </w:r>
      <w:proofErr w:type="gramEnd"/>
      <w:r w:rsidR="003A7F2D">
        <w:t>70</w:t>
      </w:r>
      <w:r w:rsidR="003A7F2D">
        <w:rPr>
          <w:rFonts w:hint="eastAsia"/>
        </w:rPr>
        <w:t>5</w:t>
      </w:r>
      <w:r>
        <w:t xml:space="preserve">0);  </w:t>
      </w:r>
    </w:p>
    <w:p w:rsidR="00A21F95" w:rsidRDefault="00A21F95" w:rsidP="00A21F95">
      <w:pPr>
        <w:pStyle w:val="a3"/>
        <w:ind w:left="420" w:firstLineChars="0" w:firstLine="0"/>
      </w:pPr>
      <w:proofErr w:type="spellStart"/>
      <w:r>
        <w:rPr>
          <w:rFonts w:hint="eastAsia"/>
        </w:rPr>
        <w:t>serAddrsound.sin_addr.S_un.S_addr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inet_addr</w:t>
      </w:r>
      <w:proofErr w:type="spellEnd"/>
      <w:r>
        <w:rPr>
          <w:rFonts w:hint="eastAsia"/>
        </w:rPr>
        <w:t>("127.0.0.1")//</w:t>
      </w:r>
      <w:r>
        <w:rPr>
          <w:rFonts w:hint="eastAsia"/>
        </w:rPr>
        <w:t>填写机器人平板</w:t>
      </w:r>
      <w:r>
        <w:rPr>
          <w:rFonts w:hint="eastAsia"/>
        </w:rPr>
        <w:t>IP</w:t>
      </w:r>
    </w:p>
    <w:p w:rsidR="00A21F95" w:rsidRDefault="00A21F95" w:rsidP="00A21F95">
      <w:pPr>
        <w:pStyle w:val="a3"/>
        <w:ind w:left="420" w:firstLineChars="0" w:firstLine="0"/>
      </w:pPr>
      <w:proofErr w:type="spellStart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 xml:space="preserve">AF_INET, SOCK_STREAM, IPPROTO_TCP); </w:t>
      </w:r>
    </w:p>
    <w:p w:rsidR="00A21F95" w:rsidRDefault="00A21F95" w:rsidP="00A21F95">
      <w:pPr>
        <w:pStyle w:val="a3"/>
        <w:ind w:left="420" w:firstLineChars="0" w:firstLine="0"/>
      </w:pPr>
      <w:proofErr w:type="gramStart"/>
      <w:r>
        <w:t>connect(</w:t>
      </w:r>
      <w:proofErr w:type="spellStart"/>
      <w:proofErr w:type="gramEnd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serAddrsound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serAddrsound</w:t>
      </w:r>
      <w:proofErr w:type="spellEnd"/>
      <w:r>
        <w:t>));</w:t>
      </w:r>
    </w:p>
    <w:p w:rsidR="00A21F95" w:rsidRDefault="00A21F95" w:rsidP="00A21F95">
      <w:pPr>
        <w:pStyle w:val="a3"/>
        <w:ind w:left="420" w:firstLineChars="0" w:firstLine="0"/>
      </w:pPr>
    </w:p>
    <w:p w:rsidR="00A21F95" w:rsidRDefault="00A21F95" w:rsidP="00A21F95">
      <w:pPr>
        <w:pStyle w:val="a3"/>
        <w:ind w:left="420" w:firstLineChars="0" w:firstLine="0"/>
      </w:pPr>
      <w:proofErr w:type="gramStart"/>
      <w:r>
        <w:t>send(</w:t>
      </w:r>
      <w:proofErr w:type="spellStart"/>
      <w:proofErr w:type="gramEnd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 w:rsidRPr="005F6C2B">
        <w:t xml:space="preserve">, </w:t>
      </w:r>
      <w:proofErr w:type="spellStart"/>
      <w:r>
        <w:t>req,strlen</w:t>
      </w:r>
      <w:proofErr w:type="spellEnd"/>
      <w:r>
        <w:t xml:space="preserve">(req) </w:t>
      </w:r>
      <w:r w:rsidRPr="005F6C2B">
        <w:t>, 0);</w:t>
      </w:r>
    </w:p>
    <w:p w:rsidR="00A21F95" w:rsidRDefault="00A21F95" w:rsidP="00A21F95">
      <w:pPr>
        <w:pStyle w:val="a3"/>
        <w:ind w:left="420" w:firstLineChars="0" w:firstLine="0"/>
      </w:pP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(</w:t>
      </w:r>
      <w:proofErr w:type="spellStart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>
        <w:t xml:space="preserve"> ,</w:t>
      </w:r>
      <w:proofErr w:type="gramStart"/>
      <w:r>
        <w:t>”</w:t>
      </w:r>
      <w:proofErr w:type="gramEnd"/>
      <w:r>
        <w:rPr>
          <w:rFonts w:hint="eastAsia"/>
        </w:rPr>
        <w:t>ok</w:t>
      </w:r>
      <w:r>
        <w:t>”,</w:t>
      </w:r>
      <w:r>
        <w:rPr>
          <w:rFonts w:hint="eastAsia"/>
        </w:rPr>
        <w:t>2</w:t>
      </w:r>
      <w:r>
        <w:t>,0</w:t>
      </w:r>
      <w:r>
        <w:rPr>
          <w:rFonts w:hint="eastAsia"/>
        </w:rPr>
        <w:t>)</w:t>
      </w:r>
      <w:r>
        <w:t>//</w:t>
      </w:r>
      <w:r>
        <w:rPr>
          <w:rFonts w:hint="eastAsia"/>
        </w:rPr>
        <w:t>接受确认</w:t>
      </w:r>
    </w:p>
    <w:p w:rsidR="00156E04" w:rsidRDefault="00156E04" w:rsidP="00B16BF9">
      <w:pPr>
        <w:pStyle w:val="a3"/>
        <w:ind w:left="420" w:firstLineChars="0" w:firstLine="0"/>
      </w:pPr>
    </w:p>
    <w:p w:rsidR="00B16BF9" w:rsidRDefault="00B16BF9" w:rsidP="00B16BF9">
      <w:pPr>
        <w:pStyle w:val="a3"/>
        <w:ind w:left="420" w:firstLineChars="0" w:firstLine="0"/>
      </w:pP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(</w:t>
      </w:r>
      <w:proofErr w:type="spellStart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>
        <w:t xml:space="preserve"> ,buff,1024,0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接受</w:t>
      </w:r>
      <w:del w:id="560" w:author="李 玺华" w:date="2018-06-11T16:17:00Z">
        <w:r w:rsidR="00563C5C" w:rsidDel="005C54DF">
          <w:rPr>
            <w:rFonts w:hint="eastAsia"/>
          </w:rPr>
          <w:delText>超声波感知</w:delText>
        </w:r>
      </w:del>
      <w:r w:rsidR="00563C5C">
        <w:rPr>
          <w:rFonts w:hint="eastAsia"/>
        </w:rPr>
        <w:t>结果</w:t>
      </w:r>
    </w:p>
    <w:p w:rsidR="00B16BF9" w:rsidDel="005C54DF" w:rsidRDefault="00B16BF9">
      <w:pPr>
        <w:pStyle w:val="a3"/>
        <w:ind w:left="420" w:firstLineChars="0" w:firstLine="0"/>
        <w:rPr>
          <w:del w:id="561" w:author="李 玺华" w:date="2018-06-11T16:17:00Z"/>
        </w:rPr>
      </w:pPr>
      <w:r>
        <w:t>send(</w:t>
      </w:r>
      <w:proofErr w:type="spellStart"/>
      <w:r w:rsidRPr="005F6C2B">
        <w:t>client</w:t>
      </w:r>
      <w:r>
        <w:t>_</w:t>
      </w:r>
      <w:r>
        <w:rPr>
          <w:rFonts w:hint="eastAsia"/>
        </w:rPr>
        <w:t>socket</w:t>
      </w:r>
      <w:proofErr w:type="spellEnd"/>
      <w:r w:rsidRPr="005F6C2B">
        <w:t xml:space="preserve">, </w:t>
      </w:r>
      <w:r>
        <w:rPr>
          <w:rFonts w:hint="eastAsia"/>
        </w:rPr>
        <w:t>"ok"</w:t>
      </w:r>
      <w:r>
        <w:t>,</w:t>
      </w:r>
      <w:r>
        <w:rPr>
          <w:rFonts w:hint="eastAsia"/>
        </w:rPr>
        <w:t>2</w:t>
      </w:r>
      <w:r w:rsidRPr="005F6C2B">
        <w:t>, 0);</w:t>
      </w:r>
      <w:r>
        <w:rPr>
          <w:rFonts w:hint="eastAsia"/>
        </w:rPr>
        <w:t>//</w:t>
      </w:r>
      <w:r>
        <w:rPr>
          <w:rFonts w:hint="eastAsia"/>
        </w:rPr>
        <w:t>发送确认</w:t>
      </w:r>
    </w:p>
    <w:p w:rsidR="008E0A02" w:rsidRDefault="00B16BF9" w:rsidP="005C54DF">
      <w:pPr>
        <w:pStyle w:val="a3"/>
        <w:ind w:left="420" w:firstLineChars="0" w:firstLine="0"/>
      </w:pPr>
      <w:del w:id="562" w:author="李 玺华" w:date="2018-06-11T16:17:00Z">
        <w:r w:rsidDel="005C54DF">
          <w:rPr>
            <w:rFonts w:hint="eastAsia"/>
          </w:rPr>
          <w:delText>//</w:delText>
        </w:r>
        <w:r w:rsidR="008E0A02" w:rsidDel="005C54DF">
          <w:rPr>
            <w:rFonts w:hint="eastAsia"/>
          </w:rPr>
          <w:delText>接受结果和</w:delText>
        </w:r>
        <w:r w:rsidR="008E0A02" w:rsidDel="005C54DF">
          <w:rPr>
            <w:rFonts w:hint="eastAsia"/>
          </w:rPr>
          <w:delText>0x40</w:delText>
        </w:r>
        <w:r w:rsidR="00097F8B" w:rsidDel="005C54DF">
          <w:rPr>
            <w:rFonts w:hint="eastAsia"/>
          </w:rPr>
          <w:delText>0</w:delText>
        </w:r>
        <w:r w:rsidR="008E0A02" w:rsidDel="005C54DF">
          <w:rPr>
            <w:rFonts w:hint="eastAsia"/>
          </w:rPr>
          <w:delText>掩码作与运算，获得超声波感知结果</w:delText>
        </w:r>
      </w:del>
    </w:p>
    <w:p w:rsidR="002E2558" w:rsidRPr="008E0A02" w:rsidRDefault="002E2558" w:rsidP="00B16BF9">
      <w:pPr>
        <w:pStyle w:val="a3"/>
        <w:ind w:left="420" w:firstLineChars="0" w:firstLine="0"/>
      </w:pPr>
    </w:p>
    <w:p w:rsidR="003344B4" w:rsidRPr="00D87568" w:rsidRDefault="003344B4" w:rsidP="001500F7">
      <w:pPr>
        <w:pStyle w:val="a3"/>
        <w:ind w:left="420" w:firstLineChars="0" w:firstLine="0"/>
      </w:pPr>
    </w:p>
    <w:p w:rsidR="001A0A3F" w:rsidRDefault="001A0A3F" w:rsidP="00D81A90">
      <w:pPr>
        <w:pStyle w:val="1"/>
      </w:pPr>
      <w:bookmarkStart w:id="563" w:name="_Toc516497255"/>
      <w:r>
        <w:rPr>
          <w:rFonts w:hint="eastAsia"/>
        </w:rPr>
        <w:t>导航</w:t>
      </w:r>
      <w:r>
        <w:rPr>
          <w:rFonts w:hint="eastAsia"/>
        </w:rPr>
        <w:t>APP</w:t>
      </w:r>
      <w:r>
        <w:rPr>
          <w:rFonts w:hint="eastAsia"/>
        </w:rPr>
        <w:t>功能介绍</w:t>
      </w:r>
      <w:bookmarkEnd w:id="563"/>
    </w:p>
    <w:p w:rsidR="001A0A3F" w:rsidRPr="002C054B" w:rsidRDefault="001A0A3F" w:rsidP="001A0A3F">
      <w:pPr>
        <w:rPr>
          <w:sz w:val="24"/>
          <w:szCs w:val="24"/>
        </w:rPr>
      </w:pPr>
      <w:r w:rsidRPr="002C054B">
        <w:rPr>
          <w:sz w:val="24"/>
          <w:szCs w:val="24"/>
        </w:rPr>
        <w:t>GQY</w:t>
      </w:r>
      <w:r w:rsidRPr="002C054B">
        <w:rPr>
          <w:rFonts w:hint="eastAsia"/>
          <w:sz w:val="24"/>
          <w:szCs w:val="24"/>
        </w:rPr>
        <w:t>提供了</w:t>
      </w:r>
      <w:r w:rsidR="009B46FC" w:rsidRPr="002C054B">
        <w:rPr>
          <w:rFonts w:hint="eastAsia"/>
          <w:sz w:val="24"/>
          <w:szCs w:val="24"/>
        </w:rPr>
        <w:t>手机</w:t>
      </w:r>
      <w:r w:rsidR="00277446" w:rsidRPr="002C054B">
        <w:rPr>
          <w:rFonts w:hint="eastAsia"/>
          <w:sz w:val="24"/>
          <w:szCs w:val="24"/>
        </w:rPr>
        <w:t>app</w:t>
      </w:r>
      <w:proofErr w:type="gramStart"/>
      <w:r w:rsidR="009B46FC" w:rsidRPr="002C054B">
        <w:rPr>
          <w:rFonts w:hint="eastAsia"/>
          <w:sz w:val="24"/>
          <w:szCs w:val="24"/>
        </w:rPr>
        <w:t>实现建图</w:t>
      </w:r>
      <w:r w:rsidRPr="002C054B">
        <w:rPr>
          <w:rFonts w:hint="eastAsia"/>
          <w:sz w:val="24"/>
          <w:szCs w:val="24"/>
        </w:rPr>
        <w:t>和</w:t>
      </w:r>
      <w:proofErr w:type="gramEnd"/>
      <w:r w:rsidRPr="002C054B">
        <w:rPr>
          <w:rFonts w:hint="eastAsia"/>
          <w:sz w:val="24"/>
          <w:szCs w:val="24"/>
        </w:rPr>
        <w:t>导航点设置。结合导航接口，客户可以全方位控制导航。</w:t>
      </w:r>
      <w:r w:rsidR="00B25A41" w:rsidRPr="002C054B">
        <w:rPr>
          <w:rFonts w:hint="eastAsia"/>
          <w:sz w:val="24"/>
          <w:szCs w:val="24"/>
        </w:rPr>
        <w:t>本手册只介绍和导航点</w:t>
      </w:r>
      <w:r w:rsidR="002C64EC" w:rsidRPr="002C054B">
        <w:rPr>
          <w:rFonts w:hint="eastAsia"/>
          <w:sz w:val="24"/>
          <w:szCs w:val="24"/>
        </w:rPr>
        <w:t>设置</w:t>
      </w:r>
      <w:r w:rsidR="00B25A41" w:rsidRPr="002C054B">
        <w:rPr>
          <w:rFonts w:hint="eastAsia"/>
          <w:sz w:val="24"/>
          <w:szCs w:val="24"/>
        </w:rPr>
        <w:t>相关功能，</w:t>
      </w:r>
      <w:r w:rsidR="0061041E" w:rsidRPr="002C054B">
        <w:rPr>
          <w:rFonts w:hint="eastAsia"/>
          <w:sz w:val="24"/>
          <w:szCs w:val="24"/>
        </w:rPr>
        <w:t>其它</w:t>
      </w:r>
      <w:proofErr w:type="gramStart"/>
      <w:r w:rsidR="00B25A41" w:rsidRPr="002C054B">
        <w:rPr>
          <w:rFonts w:hint="eastAsia"/>
          <w:sz w:val="24"/>
          <w:szCs w:val="24"/>
        </w:rPr>
        <w:t>建图功能</w:t>
      </w:r>
      <w:proofErr w:type="gramEnd"/>
      <w:r w:rsidR="00B25A41" w:rsidRPr="002C054B">
        <w:rPr>
          <w:rFonts w:hint="eastAsia"/>
          <w:sz w:val="24"/>
          <w:szCs w:val="24"/>
        </w:rPr>
        <w:t>参考附录</w:t>
      </w:r>
      <w:r w:rsidR="006D09AD">
        <w:rPr>
          <w:rFonts w:hint="eastAsia"/>
          <w:sz w:val="24"/>
          <w:szCs w:val="24"/>
        </w:rPr>
        <w:t>1</w:t>
      </w:r>
    </w:p>
    <w:p w:rsidR="00D5701D" w:rsidRPr="002C054B" w:rsidRDefault="00D5701D" w:rsidP="001A0A3F">
      <w:pPr>
        <w:rPr>
          <w:sz w:val="24"/>
          <w:szCs w:val="24"/>
        </w:rPr>
      </w:pPr>
      <w:proofErr w:type="gramStart"/>
      <w:r w:rsidRPr="002C054B">
        <w:rPr>
          <w:rFonts w:hint="eastAsia"/>
          <w:sz w:val="24"/>
          <w:szCs w:val="24"/>
        </w:rPr>
        <w:t>进入建图模式</w:t>
      </w:r>
      <w:proofErr w:type="gramEnd"/>
      <w:r w:rsidRPr="002C054B">
        <w:rPr>
          <w:rFonts w:hint="eastAsia"/>
          <w:sz w:val="24"/>
          <w:szCs w:val="24"/>
        </w:rPr>
        <w:t>，</w:t>
      </w:r>
      <w:proofErr w:type="gramStart"/>
      <w:r w:rsidRPr="002C054B">
        <w:rPr>
          <w:rFonts w:hint="eastAsia"/>
          <w:sz w:val="24"/>
          <w:szCs w:val="24"/>
        </w:rPr>
        <w:t>建图</w:t>
      </w:r>
      <w:proofErr w:type="gramEnd"/>
      <w:r w:rsidRPr="002C054B">
        <w:rPr>
          <w:rFonts w:hint="eastAsia"/>
          <w:sz w:val="24"/>
          <w:szCs w:val="24"/>
        </w:rPr>
        <w:t>后标注导航点</w:t>
      </w:r>
    </w:p>
    <w:p w:rsidR="00BC59EB" w:rsidRDefault="00BC59EB" w:rsidP="001A0A3F"/>
    <w:p w:rsidR="00B25A41" w:rsidRPr="002C054B" w:rsidRDefault="00D5701D" w:rsidP="001A0A3F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1</w:t>
      </w:r>
      <w:r w:rsidRPr="002C054B">
        <w:rPr>
          <w:rFonts w:hint="eastAsia"/>
          <w:sz w:val="24"/>
          <w:szCs w:val="24"/>
        </w:rPr>
        <w:t>输入初始导航点的名字，机器人上电点和充电点</w:t>
      </w:r>
    </w:p>
    <w:p w:rsidR="00D5701D" w:rsidRDefault="00D5701D" w:rsidP="001A0A3F">
      <w:r>
        <w:rPr>
          <w:rFonts w:hint="eastAsia"/>
          <w:noProof/>
        </w:rPr>
        <w:drawing>
          <wp:inline distT="0" distB="0" distL="0" distR="0">
            <wp:extent cx="2575280" cy="1448790"/>
            <wp:effectExtent l="19050" t="0" r="0" b="0"/>
            <wp:docPr id="1" name="图片 1" descr="C:\Users\Administrator\Desktop\建图\微信图片_20170503173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建图\微信图片_20170503173324.png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132" cy="145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1EB" w:rsidRDefault="009001EB" w:rsidP="001A0A3F"/>
    <w:p w:rsidR="009001EB" w:rsidRDefault="009001EB" w:rsidP="001A0A3F"/>
    <w:p w:rsidR="00D5701D" w:rsidRPr="002C054B" w:rsidRDefault="00D5701D" w:rsidP="001A0A3F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 xml:space="preserve">2 </w:t>
      </w:r>
      <w:r w:rsidRPr="002C054B">
        <w:rPr>
          <w:rFonts w:hint="eastAsia"/>
          <w:sz w:val="24"/>
          <w:szCs w:val="24"/>
        </w:rPr>
        <w:t>反复输入其它导航点</w:t>
      </w:r>
    </w:p>
    <w:p w:rsidR="00B25A41" w:rsidRDefault="00D5701D" w:rsidP="001A0A3F">
      <w:r>
        <w:rPr>
          <w:noProof/>
        </w:rPr>
        <w:lastRenderedPageBreak/>
        <w:drawing>
          <wp:inline distT="0" distB="0" distL="0" distR="0">
            <wp:extent cx="2617500" cy="1472541"/>
            <wp:effectExtent l="19050" t="0" r="0" b="0"/>
            <wp:docPr id="2" name="图片 2" descr="C:\Users\Administrator\Desktop\建图\微信图片_20170503173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建图\微信图片_20170503173414.png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39" cy="1473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A90" w:rsidRPr="009B46FC" w:rsidRDefault="00D81A90" w:rsidP="001A0A3F"/>
    <w:p w:rsidR="00D81A90" w:rsidRPr="002C054B" w:rsidRDefault="00D5701D" w:rsidP="001A0A3F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 xml:space="preserve">3 </w:t>
      </w:r>
      <w:r w:rsidR="00336CCA" w:rsidRPr="002C054B">
        <w:rPr>
          <w:rFonts w:hint="eastAsia"/>
          <w:sz w:val="24"/>
          <w:szCs w:val="24"/>
        </w:rPr>
        <w:t>确认后</w:t>
      </w:r>
      <w:r w:rsidRPr="002C054B">
        <w:rPr>
          <w:rFonts w:hint="eastAsia"/>
          <w:sz w:val="24"/>
          <w:szCs w:val="24"/>
        </w:rPr>
        <w:t>保存地图和导航点</w:t>
      </w:r>
    </w:p>
    <w:p w:rsidR="00D81A90" w:rsidRDefault="00D5701D" w:rsidP="001A0A3F">
      <w:pPr>
        <w:rPr>
          <w:noProof/>
        </w:rPr>
      </w:pPr>
      <w:r>
        <w:rPr>
          <w:noProof/>
        </w:rPr>
        <w:drawing>
          <wp:inline distT="0" distB="0" distL="0" distR="0">
            <wp:extent cx="2606943" cy="1466602"/>
            <wp:effectExtent l="19050" t="0" r="2907" b="0"/>
            <wp:docPr id="4" name="图片 4" descr="C:\Users\Administrator\Desktop\建图\微信图片_201705031734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建图\微信图片_20170503173426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081" cy="1467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945" w:rsidRDefault="00274945" w:rsidP="001A0A3F">
      <w:pPr>
        <w:rPr>
          <w:noProof/>
        </w:rPr>
      </w:pPr>
    </w:p>
    <w:p w:rsidR="00081063" w:rsidRDefault="00081063" w:rsidP="001A0A3F"/>
    <w:p w:rsidR="00D81A90" w:rsidRDefault="00D81A90" w:rsidP="00D81A90">
      <w:pPr>
        <w:pStyle w:val="1"/>
      </w:pPr>
      <w:bookmarkStart w:id="564" w:name="_Toc516497256"/>
      <w:r>
        <w:rPr>
          <w:rFonts w:hint="eastAsia"/>
        </w:rPr>
        <w:t>定制知识库</w:t>
      </w:r>
      <w:bookmarkEnd w:id="564"/>
    </w:p>
    <w:p w:rsidR="00A863A4" w:rsidRPr="002C054B" w:rsidRDefault="00D81A90" w:rsidP="00D81A90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GQY</w:t>
      </w:r>
      <w:r w:rsidRPr="002C054B">
        <w:rPr>
          <w:rFonts w:hint="eastAsia"/>
          <w:sz w:val="24"/>
          <w:szCs w:val="24"/>
        </w:rPr>
        <w:t>机器人提供了便捷的定制语义理解</w:t>
      </w:r>
      <w:r w:rsidR="00A863A4" w:rsidRPr="002C054B">
        <w:rPr>
          <w:rFonts w:hint="eastAsia"/>
          <w:sz w:val="24"/>
          <w:szCs w:val="24"/>
        </w:rPr>
        <w:t>知识</w:t>
      </w:r>
      <w:r w:rsidRPr="002C054B">
        <w:rPr>
          <w:rFonts w:hint="eastAsia"/>
          <w:sz w:val="24"/>
          <w:szCs w:val="24"/>
        </w:rPr>
        <w:t>库</w:t>
      </w:r>
      <w:r w:rsidR="000D0CC7" w:rsidRPr="002C054B">
        <w:rPr>
          <w:rFonts w:hint="eastAsia"/>
          <w:sz w:val="24"/>
          <w:szCs w:val="24"/>
        </w:rPr>
        <w:t>方法</w:t>
      </w:r>
      <w:r w:rsidRPr="002C054B">
        <w:rPr>
          <w:rFonts w:hint="eastAsia"/>
          <w:sz w:val="24"/>
          <w:szCs w:val="24"/>
        </w:rPr>
        <w:t>，</w:t>
      </w:r>
      <w:r w:rsidR="00A863A4" w:rsidRPr="002C054B">
        <w:rPr>
          <w:rFonts w:hint="eastAsia"/>
          <w:sz w:val="24"/>
          <w:szCs w:val="24"/>
        </w:rPr>
        <w:t>具体步骤如下</w:t>
      </w:r>
      <w:r w:rsidR="00A863A4" w:rsidRPr="002C054B">
        <w:rPr>
          <w:rFonts w:hint="eastAsia"/>
          <w:sz w:val="24"/>
          <w:szCs w:val="24"/>
        </w:rPr>
        <w:t>:</w:t>
      </w:r>
    </w:p>
    <w:p w:rsidR="00103A4E" w:rsidRPr="002C054B" w:rsidRDefault="00E84DF2" w:rsidP="00D81A90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 xml:space="preserve">1. </w:t>
      </w:r>
      <w:r w:rsidRPr="002C054B">
        <w:rPr>
          <w:rFonts w:hint="eastAsia"/>
          <w:sz w:val="24"/>
          <w:szCs w:val="24"/>
        </w:rPr>
        <w:t>在</w:t>
      </w:r>
      <w:r w:rsidRPr="002C054B">
        <w:rPr>
          <w:rFonts w:hint="eastAsia"/>
          <w:sz w:val="24"/>
          <w:szCs w:val="24"/>
        </w:rPr>
        <w:t>U</w:t>
      </w:r>
      <w:r w:rsidR="003C5DE4">
        <w:rPr>
          <w:rFonts w:hint="eastAsia"/>
          <w:sz w:val="24"/>
          <w:szCs w:val="24"/>
        </w:rPr>
        <w:t>盘中，建立目录：新</w:t>
      </w:r>
      <w:r w:rsidRPr="002C054B">
        <w:rPr>
          <w:rFonts w:hint="eastAsia"/>
          <w:sz w:val="24"/>
          <w:szCs w:val="24"/>
        </w:rPr>
        <w:t>知识库</w:t>
      </w:r>
    </w:p>
    <w:p w:rsidR="00DB79E2" w:rsidRPr="002C054B" w:rsidRDefault="00730816" w:rsidP="00233D6C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 xml:space="preserve">2. </w:t>
      </w:r>
      <w:r w:rsidR="00A863A4" w:rsidRPr="002C054B">
        <w:rPr>
          <w:rFonts w:hint="eastAsia"/>
          <w:sz w:val="24"/>
          <w:szCs w:val="24"/>
        </w:rPr>
        <w:t>在</w:t>
      </w:r>
      <w:r w:rsidRPr="002C054B">
        <w:rPr>
          <w:rFonts w:hint="eastAsia"/>
          <w:sz w:val="24"/>
          <w:szCs w:val="24"/>
        </w:rPr>
        <w:t>客户知识库目录</w:t>
      </w:r>
      <w:r w:rsidR="00A863A4" w:rsidRPr="002C054B">
        <w:rPr>
          <w:rFonts w:hint="eastAsia"/>
          <w:sz w:val="24"/>
          <w:szCs w:val="24"/>
        </w:rPr>
        <w:t>下创建</w:t>
      </w:r>
      <w:r w:rsidRPr="002C054B">
        <w:rPr>
          <w:rFonts w:hint="eastAsia"/>
          <w:sz w:val="24"/>
          <w:szCs w:val="24"/>
        </w:rPr>
        <w:t>exec</w:t>
      </w:r>
      <w:r w:rsidR="00233D6C" w:rsidRPr="002C054B">
        <w:rPr>
          <w:rFonts w:hint="eastAsia"/>
          <w:sz w:val="24"/>
          <w:szCs w:val="24"/>
        </w:rPr>
        <w:t>表格</w:t>
      </w:r>
      <w:r w:rsidR="00A863A4" w:rsidRPr="002C054B">
        <w:rPr>
          <w:rFonts w:hint="eastAsia"/>
          <w:sz w:val="24"/>
          <w:szCs w:val="24"/>
        </w:rPr>
        <w:t>文件</w:t>
      </w:r>
      <w:r w:rsidR="00CB7F02" w:rsidRPr="002C054B">
        <w:rPr>
          <w:rFonts w:hint="eastAsia"/>
          <w:sz w:val="24"/>
          <w:szCs w:val="24"/>
        </w:rPr>
        <w:t>，文件名如：</w:t>
      </w:r>
      <w:r w:rsidR="00233D6C" w:rsidRPr="002C054B">
        <w:rPr>
          <w:rFonts w:hint="eastAsia"/>
          <w:sz w:val="24"/>
          <w:szCs w:val="24"/>
        </w:rPr>
        <w:t>1.xls</w:t>
      </w:r>
      <w:r w:rsidR="00DB79E2" w:rsidRPr="002C054B">
        <w:rPr>
          <w:rFonts w:hint="eastAsia"/>
          <w:sz w:val="24"/>
          <w:szCs w:val="24"/>
        </w:rPr>
        <w:t>，文件夹中可以多个</w:t>
      </w:r>
      <w:r w:rsidR="00DB79E2" w:rsidRPr="002C054B">
        <w:rPr>
          <w:rFonts w:hint="eastAsia"/>
          <w:sz w:val="24"/>
          <w:szCs w:val="24"/>
        </w:rPr>
        <w:t>exec</w:t>
      </w:r>
      <w:r w:rsidR="00F87DC6">
        <w:rPr>
          <w:rFonts w:hint="eastAsia"/>
          <w:sz w:val="24"/>
          <w:szCs w:val="24"/>
        </w:rPr>
        <w:t>表格文件</w:t>
      </w:r>
      <w:r w:rsidR="00F87DC6">
        <w:rPr>
          <w:rFonts w:hint="eastAsia"/>
          <w:sz w:val="24"/>
          <w:szCs w:val="24"/>
        </w:rPr>
        <w:t>;</w:t>
      </w:r>
      <w:r w:rsidR="00F87DC6">
        <w:rPr>
          <w:rFonts w:hint="eastAsia"/>
          <w:sz w:val="24"/>
          <w:szCs w:val="24"/>
        </w:rPr>
        <w:t>文件名不能是中文。</w:t>
      </w:r>
    </w:p>
    <w:p w:rsidR="00233D6C" w:rsidRPr="002C054B" w:rsidRDefault="00DB79E2" w:rsidP="00233D6C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 xml:space="preserve">3. </w:t>
      </w:r>
      <w:r w:rsidRPr="002C054B">
        <w:rPr>
          <w:rFonts w:hint="eastAsia"/>
          <w:sz w:val="24"/>
          <w:szCs w:val="24"/>
        </w:rPr>
        <w:t>每个</w:t>
      </w:r>
      <w:r w:rsidRPr="002C054B">
        <w:rPr>
          <w:rFonts w:hint="eastAsia"/>
          <w:sz w:val="24"/>
          <w:szCs w:val="24"/>
        </w:rPr>
        <w:t>exec</w:t>
      </w:r>
      <w:r w:rsidRPr="002C054B">
        <w:rPr>
          <w:rFonts w:hint="eastAsia"/>
          <w:sz w:val="24"/>
          <w:szCs w:val="24"/>
        </w:rPr>
        <w:t>文件有两列：问题和答案，表必须保留前两行表头内容，从第三行开始填入自己定义的问题和答案</w:t>
      </w:r>
      <w:r w:rsidR="00233D6C" w:rsidRPr="002C054B">
        <w:rPr>
          <w:rFonts w:hint="eastAsia"/>
          <w:sz w:val="24"/>
          <w:szCs w:val="24"/>
        </w:rPr>
        <w:t>。</w:t>
      </w:r>
    </w:p>
    <w:p w:rsidR="00233D6C" w:rsidRPr="002C054B" w:rsidRDefault="00267AE9" w:rsidP="00233D6C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4</w:t>
      </w:r>
      <w:r w:rsidR="00DB79E2" w:rsidRPr="002C054B">
        <w:rPr>
          <w:rFonts w:hint="eastAsia"/>
          <w:sz w:val="24"/>
          <w:szCs w:val="24"/>
        </w:rPr>
        <w:t xml:space="preserve">. </w:t>
      </w:r>
      <w:r w:rsidR="00233D6C" w:rsidRPr="002C054B">
        <w:rPr>
          <w:rFonts w:hint="eastAsia"/>
          <w:sz w:val="24"/>
          <w:szCs w:val="24"/>
        </w:rPr>
        <w:t>在</w:t>
      </w:r>
      <w:r w:rsidR="00233D6C" w:rsidRPr="002C054B">
        <w:rPr>
          <w:rFonts w:hint="eastAsia"/>
          <w:sz w:val="24"/>
          <w:szCs w:val="24"/>
        </w:rPr>
        <w:t>name</w:t>
      </w:r>
      <w:r w:rsidR="00233D6C" w:rsidRPr="002C054B">
        <w:rPr>
          <w:rFonts w:hint="eastAsia"/>
          <w:sz w:val="24"/>
          <w:szCs w:val="24"/>
        </w:rPr>
        <w:t>列填写自定义问题，在对应的</w:t>
      </w:r>
      <w:r w:rsidR="00233D6C" w:rsidRPr="002C054B">
        <w:rPr>
          <w:rFonts w:hint="eastAsia"/>
          <w:sz w:val="24"/>
          <w:szCs w:val="24"/>
        </w:rPr>
        <w:t>content</w:t>
      </w:r>
      <w:r w:rsidR="00233D6C" w:rsidRPr="002C054B">
        <w:rPr>
          <w:rFonts w:hint="eastAsia"/>
          <w:sz w:val="24"/>
          <w:szCs w:val="24"/>
        </w:rPr>
        <w:t>列填写自定义答案，多个问题或答案可用“</w:t>
      </w:r>
      <w:r w:rsidR="00233D6C" w:rsidRPr="002C054B">
        <w:rPr>
          <w:rFonts w:hint="eastAsia"/>
          <w:sz w:val="24"/>
          <w:szCs w:val="24"/>
        </w:rPr>
        <w:t>|</w:t>
      </w:r>
      <w:r w:rsidR="00233D6C" w:rsidRPr="002C054B">
        <w:rPr>
          <w:rFonts w:hint="eastAsia"/>
          <w:sz w:val="24"/>
          <w:szCs w:val="24"/>
        </w:rPr>
        <w:t>”分隔，例如</w:t>
      </w:r>
      <w:r w:rsidR="00233D6C" w:rsidRPr="002C054B">
        <w:rPr>
          <w:rFonts w:hint="eastAsia"/>
          <w:sz w:val="24"/>
          <w:szCs w:val="24"/>
        </w:rPr>
        <w:t>name</w:t>
      </w:r>
      <w:r w:rsidR="00233D6C" w:rsidRPr="002C054B">
        <w:rPr>
          <w:rFonts w:hint="eastAsia"/>
          <w:sz w:val="24"/>
          <w:szCs w:val="24"/>
        </w:rPr>
        <w:t>填“今天天气</w:t>
      </w:r>
      <w:r w:rsidR="00233D6C" w:rsidRPr="002C054B">
        <w:rPr>
          <w:rFonts w:hint="eastAsia"/>
          <w:sz w:val="24"/>
          <w:szCs w:val="24"/>
        </w:rPr>
        <w:t>|</w:t>
      </w:r>
      <w:r w:rsidR="00233D6C" w:rsidRPr="002C054B">
        <w:rPr>
          <w:rFonts w:hint="eastAsia"/>
          <w:sz w:val="24"/>
          <w:szCs w:val="24"/>
        </w:rPr>
        <w:t>天气怎么样</w:t>
      </w:r>
      <w:r w:rsidR="00233D6C" w:rsidRPr="002C054B">
        <w:rPr>
          <w:rFonts w:hint="eastAsia"/>
          <w:sz w:val="24"/>
          <w:szCs w:val="24"/>
        </w:rPr>
        <w:t>|</w:t>
      </w:r>
      <w:r w:rsidR="00233D6C" w:rsidRPr="002C054B">
        <w:rPr>
          <w:rFonts w:hint="eastAsia"/>
          <w:sz w:val="24"/>
          <w:szCs w:val="24"/>
        </w:rPr>
        <w:t>天气”，对应</w:t>
      </w:r>
      <w:r w:rsidR="00233D6C" w:rsidRPr="002C054B">
        <w:rPr>
          <w:rFonts w:hint="eastAsia"/>
          <w:sz w:val="24"/>
          <w:szCs w:val="24"/>
        </w:rPr>
        <w:t>content</w:t>
      </w:r>
      <w:r w:rsidR="00233D6C" w:rsidRPr="002C054B">
        <w:rPr>
          <w:rFonts w:hint="eastAsia"/>
          <w:sz w:val="24"/>
          <w:szCs w:val="24"/>
        </w:rPr>
        <w:t>填“天气晴</w:t>
      </w:r>
      <w:r w:rsidR="00233D6C" w:rsidRPr="002C054B">
        <w:rPr>
          <w:rFonts w:hint="eastAsia"/>
          <w:sz w:val="24"/>
          <w:szCs w:val="24"/>
        </w:rPr>
        <w:t>|</w:t>
      </w:r>
      <w:r w:rsidR="00233D6C" w:rsidRPr="002C054B">
        <w:rPr>
          <w:rFonts w:hint="eastAsia"/>
          <w:sz w:val="24"/>
          <w:szCs w:val="24"/>
        </w:rPr>
        <w:t>晴空万里</w:t>
      </w:r>
      <w:r w:rsidR="00233D6C" w:rsidRPr="002C054B">
        <w:rPr>
          <w:rFonts w:hint="eastAsia"/>
          <w:sz w:val="24"/>
          <w:szCs w:val="24"/>
        </w:rPr>
        <w:t>|</w:t>
      </w:r>
      <w:r w:rsidR="00233D6C" w:rsidRPr="002C054B">
        <w:rPr>
          <w:rFonts w:hint="eastAsia"/>
          <w:sz w:val="24"/>
          <w:szCs w:val="24"/>
        </w:rPr>
        <w:t>好天气”，每一句句首句尾均不加标点；</w:t>
      </w:r>
    </w:p>
    <w:p w:rsidR="00680196" w:rsidRDefault="00680196" w:rsidP="00233D6C"/>
    <w:p w:rsidR="00730816" w:rsidRPr="0091071A" w:rsidRDefault="0091071A" w:rsidP="00D81A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中可以下载</w:t>
      </w:r>
      <w:r w:rsidRPr="002C054B">
        <w:rPr>
          <w:rFonts w:hint="eastAsia"/>
          <w:sz w:val="24"/>
          <w:szCs w:val="24"/>
        </w:rPr>
        <w:t>完整</w:t>
      </w:r>
      <w:proofErr w:type="spellStart"/>
      <w:r>
        <w:rPr>
          <w:rFonts w:hint="eastAsia"/>
          <w:sz w:val="24"/>
          <w:szCs w:val="24"/>
        </w:rPr>
        <w:t>execl</w:t>
      </w:r>
      <w:proofErr w:type="spellEnd"/>
      <w:r>
        <w:rPr>
          <w:rFonts w:hint="eastAsia"/>
          <w:sz w:val="24"/>
          <w:szCs w:val="24"/>
        </w:rPr>
        <w:t>表格文件示例，参考附录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。</w:t>
      </w:r>
    </w:p>
    <w:p w:rsidR="00D35681" w:rsidRPr="002C054B" w:rsidRDefault="00D35681" w:rsidP="00D35681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 xml:space="preserve">5. </w:t>
      </w:r>
      <w:r w:rsidRPr="002C054B">
        <w:rPr>
          <w:rFonts w:hint="eastAsia"/>
          <w:sz w:val="24"/>
          <w:szCs w:val="24"/>
        </w:rPr>
        <w:t>参考</w:t>
      </w:r>
      <w:r w:rsidR="0030633A" w:rsidRPr="002C054B">
        <w:rPr>
          <w:rFonts w:hint="eastAsia"/>
          <w:sz w:val="24"/>
          <w:szCs w:val="24"/>
        </w:rPr>
        <w:t>附录</w:t>
      </w:r>
      <w:r w:rsidR="006D09AD">
        <w:rPr>
          <w:rFonts w:hint="eastAsia"/>
          <w:sz w:val="24"/>
          <w:szCs w:val="24"/>
        </w:rPr>
        <w:t>1</w:t>
      </w:r>
      <w:r w:rsidRPr="002C054B">
        <w:rPr>
          <w:rFonts w:hint="eastAsia"/>
          <w:sz w:val="24"/>
          <w:szCs w:val="24"/>
        </w:rPr>
        <w:t>中的客户知识库目录。</w:t>
      </w:r>
    </w:p>
    <w:p w:rsidR="000D0CC7" w:rsidRPr="002C054B" w:rsidRDefault="00D35681" w:rsidP="00D81A90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6</w:t>
      </w:r>
      <w:r w:rsidR="000D0CC7" w:rsidRPr="002C054B">
        <w:rPr>
          <w:rFonts w:hint="eastAsia"/>
          <w:sz w:val="24"/>
          <w:szCs w:val="24"/>
        </w:rPr>
        <w:t xml:space="preserve">. </w:t>
      </w:r>
      <w:r w:rsidR="000D0CC7" w:rsidRPr="002C054B">
        <w:rPr>
          <w:rFonts w:hint="eastAsia"/>
          <w:sz w:val="24"/>
          <w:szCs w:val="24"/>
        </w:rPr>
        <w:t>插入</w:t>
      </w:r>
      <w:r w:rsidR="000D0CC7" w:rsidRPr="002C054B">
        <w:rPr>
          <w:rFonts w:hint="eastAsia"/>
          <w:sz w:val="24"/>
          <w:szCs w:val="24"/>
        </w:rPr>
        <w:t>U</w:t>
      </w:r>
      <w:r w:rsidR="000D0CC7" w:rsidRPr="002C054B">
        <w:rPr>
          <w:rFonts w:hint="eastAsia"/>
          <w:sz w:val="24"/>
          <w:szCs w:val="24"/>
        </w:rPr>
        <w:t>盘到机器人</w:t>
      </w:r>
      <w:r w:rsidR="002B7CD2" w:rsidRPr="002C054B">
        <w:rPr>
          <w:rFonts w:hint="eastAsia"/>
          <w:sz w:val="24"/>
          <w:szCs w:val="24"/>
        </w:rPr>
        <w:t>充电座后盖的</w:t>
      </w:r>
      <w:r w:rsidR="002B7CD2" w:rsidRPr="002C054B">
        <w:rPr>
          <w:rFonts w:hint="eastAsia"/>
          <w:sz w:val="24"/>
          <w:szCs w:val="24"/>
        </w:rPr>
        <w:t>USB</w:t>
      </w:r>
      <w:r w:rsidR="002B7CD2" w:rsidRPr="002C054B">
        <w:rPr>
          <w:rFonts w:hint="eastAsia"/>
          <w:sz w:val="24"/>
          <w:szCs w:val="24"/>
        </w:rPr>
        <w:t>接口，如下图红圈标示处：</w:t>
      </w:r>
    </w:p>
    <w:p w:rsidR="002B7CD2" w:rsidRDefault="002B7CD2" w:rsidP="00D81A90">
      <w:r>
        <w:rPr>
          <w:rFonts w:hint="eastAsia"/>
          <w:noProof/>
        </w:rPr>
        <w:lastRenderedPageBreak/>
        <w:drawing>
          <wp:inline distT="0" distB="0" distL="0" distR="0">
            <wp:extent cx="2517367" cy="1888177"/>
            <wp:effectExtent l="19050" t="0" r="0" b="0"/>
            <wp:docPr id="5" name="图片 4" descr="6461064698802993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6106469880299337.jp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782" cy="18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CC7" w:rsidRPr="002C054B" w:rsidRDefault="00AE33AA" w:rsidP="00D81A90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 xml:space="preserve">7. </w:t>
      </w:r>
      <w:r w:rsidR="00777CBB" w:rsidRPr="002C054B">
        <w:rPr>
          <w:rFonts w:hint="eastAsia"/>
          <w:sz w:val="24"/>
          <w:szCs w:val="24"/>
        </w:rPr>
        <w:t>重起</w:t>
      </w:r>
      <w:r w:rsidRPr="002C054B">
        <w:rPr>
          <w:rFonts w:hint="eastAsia"/>
          <w:sz w:val="24"/>
          <w:szCs w:val="24"/>
        </w:rPr>
        <w:t>Surface</w:t>
      </w:r>
      <w:r w:rsidRPr="002C054B">
        <w:rPr>
          <w:rFonts w:hint="eastAsia"/>
          <w:sz w:val="24"/>
          <w:szCs w:val="24"/>
        </w:rPr>
        <w:t>平板，</w:t>
      </w:r>
      <w:r w:rsidR="00337362" w:rsidRPr="002C054B">
        <w:rPr>
          <w:rFonts w:hint="eastAsia"/>
          <w:sz w:val="24"/>
          <w:szCs w:val="24"/>
        </w:rPr>
        <w:t>完成客户</w:t>
      </w:r>
      <w:r w:rsidRPr="002C054B">
        <w:rPr>
          <w:rFonts w:hint="eastAsia"/>
          <w:sz w:val="24"/>
          <w:szCs w:val="24"/>
        </w:rPr>
        <w:t>知识库</w:t>
      </w:r>
      <w:r w:rsidR="00337362" w:rsidRPr="002C054B">
        <w:rPr>
          <w:rFonts w:hint="eastAsia"/>
          <w:sz w:val="24"/>
          <w:szCs w:val="24"/>
        </w:rPr>
        <w:t>的</w:t>
      </w:r>
      <w:r w:rsidRPr="002C054B">
        <w:rPr>
          <w:rFonts w:hint="eastAsia"/>
          <w:sz w:val="24"/>
          <w:szCs w:val="24"/>
        </w:rPr>
        <w:t>定制</w:t>
      </w:r>
    </w:p>
    <w:p w:rsidR="00BA7566" w:rsidRDefault="00BA7566" w:rsidP="00BA7566">
      <w:pPr>
        <w:pStyle w:val="1"/>
      </w:pPr>
      <w:bookmarkStart w:id="565" w:name="_Toc516497257"/>
      <w:r>
        <w:rPr>
          <w:rFonts w:hint="eastAsia"/>
        </w:rPr>
        <w:t>定制广告</w:t>
      </w:r>
      <w:bookmarkEnd w:id="565"/>
    </w:p>
    <w:p w:rsidR="000D0CC7" w:rsidRPr="002C054B" w:rsidRDefault="000D0CC7" w:rsidP="000D0CC7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GQY</w:t>
      </w:r>
      <w:r w:rsidRPr="002C054B">
        <w:rPr>
          <w:rFonts w:hint="eastAsia"/>
          <w:sz w:val="24"/>
          <w:szCs w:val="24"/>
        </w:rPr>
        <w:t>机器人提供了便捷的定制客户广告方法，具体步骤如下</w:t>
      </w:r>
      <w:r w:rsidRPr="002C054B">
        <w:rPr>
          <w:rFonts w:hint="eastAsia"/>
          <w:sz w:val="24"/>
          <w:szCs w:val="24"/>
        </w:rPr>
        <w:t>:</w:t>
      </w:r>
    </w:p>
    <w:p w:rsidR="000D0CC7" w:rsidRPr="002C054B" w:rsidRDefault="000D0CC7" w:rsidP="000D0CC7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 xml:space="preserve">1. </w:t>
      </w:r>
      <w:r w:rsidRPr="002C054B">
        <w:rPr>
          <w:rFonts w:hint="eastAsia"/>
          <w:sz w:val="24"/>
          <w:szCs w:val="24"/>
        </w:rPr>
        <w:t>在</w:t>
      </w:r>
      <w:r w:rsidRPr="002C054B">
        <w:rPr>
          <w:rFonts w:hint="eastAsia"/>
          <w:sz w:val="24"/>
          <w:szCs w:val="24"/>
        </w:rPr>
        <w:t>U</w:t>
      </w:r>
      <w:r w:rsidRPr="002C054B">
        <w:rPr>
          <w:rFonts w:hint="eastAsia"/>
          <w:sz w:val="24"/>
          <w:szCs w:val="24"/>
        </w:rPr>
        <w:t>盘中，建立目录：客户广告</w:t>
      </w:r>
      <w:r w:rsidR="004A17A4" w:rsidRPr="002C054B">
        <w:rPr>
          <w:rFonts w:hint="eastAsia"/>
          <w:sz w:val="24"/>
          <w:szCs w:val="24"/>
        </w:rPr>
        <w:t>\</w:t>
      </w:r>
      <w:r w:rsidR="004A17A4" w:rsidRPr="002C054B">
        <w:rPr>
          <w:rFonts w:hint="eastAsia"/>
          <w:sz w:val="24"/>
          <w:szCs w:val="24"/>
        </w:rPr>
        <w:t>图片，客户广告</w:t>
      </w:r>
      <w:r w:rsidR="004A17A4" w:rsidRPr="002C054B">
        <w:rPr>
          <w:rFonts w:hint="eastAsia"/>
          <w:sz w:val="24"/>
          <w:szCs w:val="24"/>
        </w:rPr>
        <w:t>\</w:t>
      </w:r>
      <w:r w:rsidR="004A17A4" w:rsidRPr="002C054B">
        <w:rPr>
          <w:rFonts w:hint="eastAsia"/>
          <w:sz w:val="24"/>
          <w:szCs w:val="24"/>
        </w:rPr>
        <w:t>视频</w:t>
      </w:r>
    </w:p>
    <w:p w:rsidR="000D0CC7" w:rsidRPr="002C054B" w:rsidRDefault="000D0CC7" w:rsidP="000D0CC7">
      <w:pPr>
        <w:rPr>
          <w:sz w:val="24"/>
          <w:szCs w:val="24"/>
        </w:rPr>
      </w:pPr>
    </w:p>
    <w:p w:rsidR="000D0CC7" w:rsidRPr="002C054B" w:rsidRDefault="004A17A4" w:rsidP="000D0CC7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2</w:t>
      </w:r>
      <w:r w:rsidR="000D0CC7" w:rsidRPr="002C054B">
        <w:rPr>
          <w:rFonts w:hint="eastAsia"/>
          <w:sz w:val="24"/>
          <w:szCs w:val="24"/>
        </w:rPr>
        <w:t xml:space="preserve">. </w:t>
      </w:r>
      <w:r w:rsidR="000D0CC7" w:rsidRPr="002C054B">
        <w:rPr>
          <w:rFonts w:hint="eastAsia"/>
          <w:sz w:val="24"/>
          <w:szCs w:val="24"/>
        </w:rPr>
        <w:t>客户广告</w:t>
      </w:r>
      <w:r w:rsidR="000D0CC7" w:rsidRPr="002C054B">
        <w:rPr>
          <w:rFonts w:hint="eastAsia"/>
          <w:sz w:val="24"/>
          <w:szCs w:val="24"/>
        </w:rPr>
        <w:t>\</w:t>
      </w:r>
      <w:r w:rsidR="000D0CC7" w:rsidRPr="002C054B">
        <w:rPr>
          <w:rFonts w:hint="eastAsia"/>
          <w:sz w:val="24"/>
          <w:szCs w:val="24"/>
        </w:rPr>
        <w:t>图片目录下保存客户的广告图片，格式为</w:t>
      </w:r>
      <w:proofErr w:type="spellStart"/>
      <w:r w:rsidR="000D0CC7" w:rsidRPr="002C054B">
        <w:rPr>
          <w:rFonts w:hint="eastAsia"/>
          <w:sz w:val="24"/>
          <w:szCs w:val="24"/>
        </w:rPr>
        <w:t>png</w:t>
      </w:r>
      <w:proofErr w:type="spellEnd"/>
      <w:r w:rsidR="002A354B">
        <w:rPr>
          <w:rFonts w:hint="eastAsia"/>
          <w:sz w:val="24"/>
          <w:szCs w:val="24"/>
        </w:rPr>
        <w:t>，分辨率推荐为</w:t>
      </w:r>
      <w:r w:rsidR="002A354B">
        <w:rPr>
          <w:rFonts w:hint="eastAsia"/>
          <w:sz w:val="24"/>
          <w:szCs w:val="24"/>
        </w:rPr>
        <w:t>1600*1000</w:t>
      </w:r>
    </w:p>
    <w:p w:rsidR="000D0CC7" w:rsidRPr="002C054B" w:rsidRDefault="004A17A4" w:rsidP="000D0CC7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3</w:t>
      </w:r>
      <w:r w:rsidR="000D0CC7" w:rsidRPr="002C054B">
        <w:rPr>
          <w:rFonts w:hint="eastAsia"/>
          <w:sz w:val="24"/>
          <w:szCs w:val="24"/>
        </w:rPr>
        <w:t xml:space="preserve">. </w:t>
      </w:r>
      <w:r w:rsidR="000D0CC7" w:rsidRPr="002C054B">
        <w:rPr>
          <w:rFonts w:hint="eastAsia"/>
          <w:sz w:val="24"/>
          <w:szCs w:val="24"/>
        </w:rPr>
        <w:t>客户广告</w:t>
      </w:r>
      <w:r w:rsidR="000D0CC7" w:rsidRPr="002C054B">
        <w:rPr>
          <w:rFonts w:hint="eastAsia"/>
          <w:sz w:val="24"/>
          <w:szCs w:val="24"/>
        </w:rPr>
        <w:t>\</w:t>
      </w:r>
      <w:r w:rsidR="000D0CC7" w:rsidRPr="002C054B">
        <w:rPr>
          <w:rFonts w:hint="eastAsia"/>
          <w:sz w:val="24"/>
          <w:szCs w:val="24"/>
        </w:rPr>
        <w:t>视频目录下保存客户的广告视频，格式为</w:t>
      </w:r>
      <w:r w:rsidR="000D0CC7" w:rsidRPr="002C054B">
        <w:rPr>
          <w:rFonts w:hint="eastAsia"/>
          <w:sz w:val="24"/>
          <w:szCs w:val="24"/>
        </w:rPr>
        <w:t>mp4</w:t>
      </w:r>
    </w:p>
    <w:p w:rsidR="000D0CC7" w:rsidRPr="002C054B" w:rsidRDefault="004A17A4" w:rsidP="00A863A4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 xml:space="preserve">4. </w:t>
      </w:r>
      <w:r w:rsidRPr="002C054B">
        <w:rPr>
          <w:rFonts w:hint="eastAsia"/>
          <w:sz w:val="24"/>
          <w:szCs w:val="24"/>
        </w:rPr>
        <w:t>如下图：</w:t>
      </w:r>
    </w:p>
    <w:p w:rsidR="004A17A4" w:rsidRPr="000D0CC7" w:rsidRDefault="004A17A4" w:rsidP="00A863A4">
      <w:r>
        <w:rPr>
          <w:noProof/>
        </w:rPr>
        <w:drawing>
          <wp:inline distT="0" distB="0" distL="0" distR="0">
            <wp:extent cx="1958191" cy="996625"/>
            <wp:effectExtent l="19050" t="0" r="3959" b="0"/>
            <wp:docPr id="6" name="图片 4" descr="c:\Temp\WeChat Files\8278628375200738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emp\WeChat Files\827862837520073826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539" cy="99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73121" cy="997527"/>
            <wp:effectExtent l="19050" t="0" r="8079" b="0"/>
            <wp:docPr id="7" name="图片 5" descr="c:\Temp\WeChat Files\831381883409597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Temp\WeChat Files\831381883409597761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740" cy="999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7A4" w:rsidRPr="002C054B" w:rsidRDefault="009D5311" w:rsidP="004A17A4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5</w:t>
      </w:r>
      <w:r w:rsidR="004A17A4" w:rsidRPr="002C054B">
        <w:rPr>
          <w:rFonts w:hint="eastAsia"/>
          <w:sz w:val="24"/>
          <w:szCs w:val="24"/>
        </w:rPr>
        <w:t xml:space="preserve">. </w:t>
      </w:r>
      <w:r w:rsidR="004A17A4" w:rsidRPr="002C054B">
        <w:rPr>
          <w:rFonts w:hint="eastAsia"/>
          <w:sz w:val="24"/>
          <w:szCs w:val="24"/>
        </w:rPr>
        <w:t>插入</w:t>
      </w:r>
      <w:r w:rsidR="004A17A4" w:rsidRPr="002C054B">
        <w:rPr>
          <w:rFonts w:hint="eastAsia"/>
          <w:sz w:val="24"/>
          <w:szCs w:val="24"/>
        </w:rPr>
        <w:t>U</w:t>
      </w:r>
      <w:r w:rsidR="004A17A4" w:rsidRPr="002C054B">
        <w:rPr>
          <w:rFonts w:hint="eastAsia"/>
          <w:sz w:val="24"/>
          <w:szCs w:val="24"/>
        </w:rPr>
        <w:t>盘到机器人充电座后盖的</w:t>
      </w:r>
      <w:r w:rsidR="004A17A4" w:rsidRPr="002C054B">
        <w:rPr>
          <w:rFonts w:hint="eastAsia"/>
          <w:sz w:val="24"/>
          <w:szCs w:val="24"/>
        </w:rPr>
        <w:t>USB</w:t>
      </w:r>
      <w:r w:rsidR="004A17A4" w:rsidRPr="002C054B">
        <w:rPr>
          <w:rFonts w:hint="eastAsia"/>
          <w:sz w:val="24"/>
          <w:szCs w:val="24"/>
        </w:rPr>
        <w:t>接口，如下图红圈标示处：</w:t>
      </w:r>
    </w:p>
    <w:p w:rsidR="004A17A4" w:rsidRDefault="004A17A4" w:rsidP="004A17A4">
      <w:r>
        <w:rPr>
          <w:rFonts w:hint="eastAsia"/>
          <w:noProof/>
        </w:rPr>
        <w:drawing>
          <wp:inline distT="0" distB="0" distL="0" distR="0">
            <wp:extent cx="2517366" cy="1888176"/>
            <wp:effectExtent l="19050" t="0" r="0" b="0"/>
            <wp:docPr id="8" name="图片 4" descr="6461064698802993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6106469880299337.jp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782" cy="18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7A4" w:rsidRPr="002C054B" w:rsidRDefault="004A17A4" w:rsidP="004A17A4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 xml:space="preserve">7. </w:t>
      </w:r>
      <w:r w:rsidRPr="002C054B">
        <w:rPr>
          <w:rFonts w:hint="eastAsia"/>
          <w:sz w:val="24"/>
          <w:szCs w:val="24"/>
        </w:rPr>
        <w:t>重</w:t>
      </w:r>
      <w:r w:rsidR="00FD09F5" w:rsidRPr="002C054B">
        <w:rPr>
          <w:rFonts w:hint="eastAsia"/>
          <w:sz w:val="24"/>
          <w:szCs w:val="24"/>
        </w:rPr>
        <w:t>起</w:t>
      </w:r>
      <w:r w:rsidRPr="002C054B">
        <w:rPr>
          <w:rFonts w:hint="eastAsia"/>
          <w:sz w:val="24"/>
          <w:szCs w:val="24"/>
        </w:rPr>
        <w:t>Surface</w:t>
      </w:r>
      <w:r w:rsidRPr="002C054B">
        <w:rPr>
          <w:rFonts w:hint="eastAsia"/>
          <w:sz w:val="24"/>
          <w:szCs w:val="24"/>
        </w:rPr>
        <w:t>平板，</w:t>
      </w:r>
      <w:r w:rsidR="00337362" w:rsidRPr="002C054B">
        <w:rPr>
          <w:rFonts w:hint="eastAsia"/>
          <w:sz w:val="24"/>
          <w:szCs w:val="24"/>
        </w:rPr>
        <w:t>完成客户广告的</w:t>
      </w:r>
      <w:r w:rsidRPr="002C054B">
        <w:rPr>
          <w:rFonts w:hint="eastAsia"/>
          <w:sz w:val="24"/>
          <w:szCs w:val="24"/>
        </w:rPr>
        <w:t>定制</w:t>
      </w:r>
      <w:r w:rsidR="00337362" w:rsidRPr="002C054B">
        <w:rPr>
          <w:rFonts w:hint="eastAsia"/>
          <w:sz w:val="24"/>
          <w:szCs w:val="24"/>
        </w:rPr>
        <w:t>。</w:t>
      </w:r>
    </w:p>
    <w:p w:rsidR="000D0CC7" w:rsidRDefault="000D0CC7" w:rsidP="00A863A4"/>
    <w:p w:rsidR="00BA7566" w:rsidRDefault="00BA7566" w:rsidP="00BA7566">
      <w:pPr>
        <w:pStyle w:val="1"/>
      </w:pPr>
      <w:bookmarkStart w:id="566" w:name="_Toc516497258"/>
      <w:r>
        <w:rPr>
          <w:rFonts w:hint="eastAsia"/>
        </w:rPr>
        <w:lastRenderedPageBreak/>
        <w:t>定制</w:t>
      </w:r>
      <w:r>
        <w:rPr>
          <w:rFonts w:hint="eastAsia"/>
        </w:rPr>
        <w:t>VIP</w:t>
      </w:r>
      <w:r w:rsidR="009364AC">
        <w:rPr>
          <w:rFonts w:hint="eastAsia"/>
        </w:rPr>
        <w:t>识别</w:t>
      </w:r>
      <w:bookmarkEnd w:id="566"/>
    </w:p>
    <w:p w:rsidR="009364AC" w:rsidRPr="002C054B" w:rsidRDefault="009364AC" w:rsidP="009364AC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GQY</w:t>
      </w:r>
      <w:r w:rsidRPr="002C054B">
        <w:rPr>
          <w:rFonts w:hint="eastAsia"/>
          <w:sz w:val="24"/>
          <w:szCs w:val="24"/>
        </w:rPr>
        <w:t>机器人提供了便捷的定制客户</w:t>
      </w:r>
      <w:r w:rsidRPr="002C054B">
        <w:rPr>
          <w:rFonts w:hint="eastAsia"/>
          <w:sz w:val="24"/>
          <w:szCs w:val="24"/>
        </w:rPr>
        <w:t>VIP</w:t>
      </w:r>
      <w:r w:rsidRPr="002C054B">
        <w:rPr>
          <w:rFonts w:hint="eastAsia"/>
          <w:sz w:val="24"/>
          <w:szCs w:val="24"/>
        </w:rPr>
        <w:t>识别，具体步骤如下</w:t>
      </w:r>
      <w:r w:rsidRPr="002C054B">
        <w:rPr>
          <w:rFonts w:hint="eastAsia"/>
          <w:sz w:val="24"/>
          <w:szCs w:val="24"/>
        </w:rPr>
        <w:t>:</w:t>
      </w:r>
    </w:p>
    <w:p w:rsidR="009364AC" w:rsidRPr="002C054B" w:rsidRDefault="009364AC" w:rsidP="009364AC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更换主题和增加</w:t>
      </w:r>
      <w:r w:rsidRPr="002C054B">
        <w:rPr>
          <w:rFonts w:hint="eastAsia"/>
          <w:sz w:val="24"/>
          <w:szCs w:val="24"/>
        </w:rPr>
        <w:t>VIP</w:t>
      </w:r>
      <w:r w:rsidRPr="002C054B">
        <w:rPr>
          <w:rFonts w:hint="eastAsia"/>
          <w:sz w:val="24"/>
          <w:szCs w:val="24"/>
        </w:rPr>
        <w:t>数据的方法。具体的使用方法如下：</w:t>
      </w:r>
    </w:p>
    <w:p w:rsidR="009364AC" w:rsidRPr="002C054B" w:rsidRDefault="009364AC" w:rsidP="009364AC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 xml:space="preserve">1. </w:t>
      </w:r>
      <w:r w:rsidRPr="002C054B">
        <w:rPr>
          <w:rFonts w:hint="eastAsia"/>
          <w:sz w:val="24"/>
          <w:szCs w:val="24"/>
        </w:rPr>
        <w:t>在</w:t>
      </w:r>
      <w:r w:rsidRPr="002C054B">
        <w:rPr>
          <w:rFonts w:hint="eastAsia"/>
          <w:sz w:val="24"/>
          <w:szCs w:val="24"/>
        </w:rPr>
        <w:t>U</w:t>
      </w:r>
      <w:r w:rsidRPr="002C054B">
        <w:rPr>
          <w:rFonts w:hint="eastAsia"/>
          <w:sz w:val="24"/>
          <w:szCs w:val="24"/>
        </w:rPr>
        <w:t>盘中，建立目录：</w:t>
      </w:r>
      <w:r w:rsidRPr="002C054B">
        <w:rPr>
          <w:rFonts w:hint="eastAsia"/>
          <w:sz w:val="24"/>
          <w:szCs w:val="24"/>
        </w:rPr>
        <w:t>VIP</w:t>
      </w:r>
      <w:r w:rsidR="00440E1F">
        <w:rPr>
          <w:rFonts w:hint="eastAsia"/>
          <w:sz w:val="24"/>
          <w:szCs w:val="24"/>
        </w:rPr>
        <w:t>客户资料</w:t>
      </w:r>
      <w:r w:rsidR="00262E21">
        <w:rPr>
          <w:rFonts w:hint="eastAsia"/>
          <w:sz w:val="24"/>
          <w:szCs w:val="24"/>
        </w:rPr>
        <w:t>。</w:t>
      </w:r>
    </w:p>
    <w:p w:rsidR="00BA7566" w:rsidRPr="002C054B" w:rsidRDefault="009364AC" w:rsidP="00D81A90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 xml:space="preserve">2. </w:t>
      </w:r>
      <w:r w:rsidRPr="002C054B">
        <w:rPr>
          <w:rFonts w:hint="eastAsia"/>
          <w:sz w:val="24"/>
          <w:szCs w:val="24"/>
        </w:rPr>
        <w:t>在目录中保存</w:t>
      </w:r>
      <w:r w:rsidRPr="002C054B">
        <w:rPr>
          <w:rFonts w:hint="eastAsia"/>
          <w:sz w:val="24"/>
          <w:szCs w:val="24"/>
        </w:rPr>
        <w:t>VIP</w:t>
      </w:r>
      <w:r w:rsidRPr="002C054B">
        <w:rPr>
          <w:rFonts w:hint="eastAsia"/>
          <w:sz w:val="24"/>
          <w:szCs w:val="24"/>
        </w:rPr>
        <w:t>图片</w:t>
      </w:r>
      <w:r w:rsidRPr="002C054B">
        <w:rPr>
          <w:rFonts w:hint="eastAsia"/>
          <w:sz w:val="24"/>
          <w:szCs w:val="24"/>
        </w:rPr>
        <w:t>,</w:t>
      </w:r>
      <w:r w:rsidRPr="002C054B">
        <w:rPr>
          <w:rFonts w:hint="eastAsia"/>
          <w:sz w:val="24"/>
          <w:szCs w:val="24"/>
        </w:rPr>
        <w:t>格式为</w:t>
      </w:r>
      <w:r w:rsidRPr="002C054B">
        <w:rPr>
          <w:rFonts w:hint="eastAsia"/>
          <w:sz w:val="24"/>
          <w:szCs w:val="24"/>
        </w:rPr>
        <w:t>jpg</w:t>
      </w:r>
      <w:r w:rsidRPr="002C054B">
        <w:rPr>
          <w:rFonts w:hint="eastAsia"/>
          <w:sz w:val="24"/>
          <w:szCs w:val="24"/>
        </w:rPr>
        <w:t>，分辨率为</w:t>
      </w:r>
      <w:r w:rsidRPr="002C054B">
        <w:rPr>
          <w:rFonts w:hint="eastAsia"/>
          <w:sz w:val="24"/>
          <w:szCs w:val="24"/>
        </w:rPr>
        <w:t>1280*960</w:t>
      </w:r>
      <w:r w:rsidR="00920A34" w:rsidRPr="002C054B">
        <w:rPr>
          <w:rFonts w:hint="eastAsia"/>
          <w:sz w:val="24"/>
          <w:szCs w:val="24"/>
        </w:rPr>
        <w:t>左右</w:t>
      </w:r>
      <w:r w:rsidRPr="002C054B">
        <w:rPr>
          <w:rFonts w:hint="eastAsia"/>
          <w:sz w:val="24"/>
          <w:szCs w:val="24"/>
        </w:rPr>
        <w:t>，大小为</w:t>
      </w:r>
      <w:r w:rsidRPr="002C054B">
        <w:rPr>
          <w:rFonts w:hint="eastAsia"/>
          <w:sz w:val="24"/>
          <w:szCs w:val="24"/>
        </w:rPr>
        <w:t>500K</w:t>
      </w:r>
      <w:r w:rsidR="00920A34" w:rsidRPr="002C054B">
        <w:rPr>
          <w:rFonts w:hint="eastAsia"/>
          <w:sz w:val="24"/>
          <w:szCs w:val="24"/>
        </w:rPr>
        <w:t>左右</w:t>
      </w:r>
      <w:r w:rsidR="00CA73F2">
        <w:rPr>
          <w:rFonts w:hint="eastAsia"/>
          <w:sz w:val="24"/>
          <w:szCs w:val="24"/>
        </w:rPr>
        <w:t>，单个人脸的正面照。</w:t>
      </w:r>
    </w:p>
    <w:p w:rsidR="00CA73F2" w:rsidRPr="002C054B" w:rsidRDefault="008D59E0" w:rsidP="00D81A90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 xml:space="preserve">3. </w:t>
      </w:r>
      <w:r w:rsidR="00CA73F2">
        <w:rPr>
          <w:rFonts w:hint="eastAsia"/>
          <w:sz w:val="24"/>
          <w:szCs w:val="24"/>
        </w:rPr>
        <w:t>创建</w:t>
      </w:r>
      <w:r w:rsidR="00CA73F2" w:rsidRPr="00CA73F2">
        <w:rPr>
          <w:rFonts w:hint="eastAsia"/>
          <w:sz w:val="24"/>
          <w:szCs w:val="24"/>
        </w:rPr>
        <w:t>VIP</w:t>
      </w:r>
      <w:r w:rsidR="00CA73F2" w:rsidRPr="00CA73F2">
        <w:rPr>
          <w:rFonts w:hint="eastAsia"/>
          <w:sz w:val="24"/>
          <w:szCs w:val="24"/>
        </w:rPr>
        <w:t>客户信息表</w:t>
      </w:r>
      <w:r w:rsidR="00CA73F2" w:rsidRPr="00CA73F2">
        <w:rPr>
          <w:rFonts w:hint="eastAsia"/>
          <w:sz w:val="24"/>
          <w:szCs w:val="24"/>
        </w:rPr>
        <w:t>.xlsx</w:t>
      </w:r>
      <w:r w:rsidR="00CA73F2">
        <w:rPr>
          <w:rFonts w:hint="eastAsia"/>
          <w:sz w:val="24"/>
          <w:szCs w:val="24"/>
        </w:rPr>
        <w:t xml:space="preserve"> </w:t>
      </w:r>
      <w:r w:rsidR="00CA73F2">
        <w:rPr>
          <w:rFonts w:hint="eastAsia"/>
          <w:sz w:val="24"/>
          <w:szCs w:val="24"/>
        </w:rPr>
        <w:t>文件，建立照片和称呼的对应。</w:t>
      </w:r>
    </w:p>
    <w:p w:rsidR="00CA73F2" w:rsidRDefault="00CA73F2" w:rsidP="00EF280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示例</w:t>
      </w:r>
      <w:r>
        <w:rPr>
          <w:rFonts w:hint="eastAsia"/>
          <w:sz w:val="24"/>
          <w:szCs w:val="24"/>
        </w:rPr>
        <w:t>: VIP</w:t>
      </w:r>
      <w:r>
        <w:rPr>
          <w:rFonts w:hint="eastAsia"/>
          <w:sz w:val="24"/>
          <w:szCs w:val="24"/>
        </w:rPr>
        <w:t>客户资料目录下的</w:t>
      </w:r>
      <w:r>
        <w:rPr>
          <w:rFonts w:hint="eastAsia"/>
          <w:sz w:val="24"/>
          <w:szCs w:val="24"/>
        </w:rPr>
        <w:t xml:space="preserve">030.jpg </w:t>
      </w:r>
      <w:r>
        <w:rPr>
          <w:rFonts w:hint="eastAsia"/>
          <w:sz w:val="24"/>
          <w:szCs w:val="24"/>
        </w:rPr>
        <w:t>照片和对应的称呼文档。</w:t>
      </w:r>
    </w:p>
    <w:p w:rsidR="00CA73F2" w:rsidRDefault="00CA73F2" w:rsidP="00EF2806">
      <w:pPr>
        <w:rPr>
          <w:sz w:val="24"/>
          <w:szCs w:val="24"/>
        </w:rPr>
      </w:pPr>
    </w:p>
    <w:p w:rsidR="00CA73F2" w:rsidRDefault="001067A3" w:rsidP="00EF2806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67325" cy="2743200"/>
            <wp:effectExtent l="19050" t="0" r="9525" b="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806" w:rsidRPr="002C054B" w:rsidRDefault="00EF2806" w:rsidP="00EF2806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4.</w:t>
      </w:r>
      <w:r w:rsidRPr="002C054B">
        <w:rPr>
          <w:rFonts w:hint="eastAsia"/>
          <w:sz w:val="24"/>
          <w:szCs w:val="24"/>
        </w:rPr>
        <w:t>插入</w:t>
      </w:r>
      <w:r w:rsidRPr="002C054B">
        <w:rPr>
          <w:rFonts w:hint="eastAsia"/>
          <w:sz w:val="24"/>
          <w:szCs w:val="24"/>
        </w:rPr>
        <w:t>U</w:t>
      </w:r>
      <w:r w:rsidRPr="002C054B">
        <w:rPr>
          <w:rFonts w:hint="eastAsia"/>
          <w:sz w:val="24"/>
          <w:szCs w:val="24"/>
        </w:rPr>
        <w:t>盘到机器人充电座后盖的</w:t>
      </w:r>
      <w:r w:rsidRPr="002C054B">
        <w:rPr>
          <w:rFonts w:hint="eastAsia"/>
          <w:sz w:val="24"/>
          <w:szCs w:val="24"/>
        </w:rPr>
        <w:t>USB</w:t>
      </w:r>
      <w:r w:rsidRPr="002C054B">
        <w:rPr>
          <w:rFonts w:hint="eastAsia"/>
          <w:sz w:val="24"/>
          <w:szCs w:val="24"/>
        </w:rPr>
        <w:t>接口，如下图红圈标示处：</w:t>
      </w:r>
    </w:p>
    <w:p w:rsidR="00EF2806" w:rsidRDefault="00EF2806" w:rsidP="00EF2806">
      <w:r>
        <w:rPr>
          <w:rFonts w:hint="eastAsia"/>
          <w:noProof/>
        </w:rPr>
        <w:drawing>
          <wp:inline distT="0" distB="0" distL="0" distR="0">
            <wp:extent cx="2525284" cy="1894115"/>
            <wp:effectExtent l="19050" t="0" r="8366" b="0"/>
            <wp:docPr id="10" name="图片 4" descr="6461064698802993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6106469880299337.jp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8710" cy="189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4AC" w:rsidRPr="002C054B" w:rsidRDefault="00EF2806" w:rsidP="00EF2806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7.</w:t>
      </w:r>
      <w:r w:rsidR="003D5E30">
        <w:rPr>
          <w:rFonts w:hint="eastAsia"/>
          <w:sz w:val="24"/>
          <w:szCs w:val="24"/>
        </w:rPr>
        <w:t>打开</w:t>
      </w:r>
      <w:r w:rsidR="003D5E30">
        <w:rPr>
          <w:rFonts w:hint="eastAsia"/>
          <w:sz w:val="24"/>
          <w:szCs w:val="24"/>
        </w:rPr>
        <w:t>VIP</w:t>
      </w:r>
      <w:r w:rsidR="00AA4333">
        <w:rPr>
          <w:rFonts w:hint="eastAsia"/>
          <w:sz w:val="24"/>
          <w:szCs w:val="24"/>
        </w:rPr>
        <w:t>录入程序，</w:t>
      </w:r>
      <w:r w:rsidRPr="002C054B">
        <w:rPr>
          <w:rFonts w:hint="eastAsia"/>
          <w:sz w:val="24"/>
          <w:szCs w:val="24"/>
        </w:rPr>
        <w:t>完成</w:t>
      </w:r>
      <w:r w:rsidR="00560BCB" w:rsidRPr="002C054B">
        <w:rPr>
          <w:rFonts w:hint="eastAsia"/>
          <w:sz w:val="24"/>
          <w:szCs w:val="24"/>
        </w:rPr>
        <w:t>VIP</w:t>
      </w:r>
      <w:r w:rsidR="00560BCB" w:rsidRPr="002C054B">
        <w:rPr>
          <w:rFonts w:hint="eastAsia"/>
          <w:sz w:val="24"/>
          <w:szCs w:val="24"/>
        </w:rPr>
        <w:t>识别</w:t>
      </w:r>
      <w:r w:rsidRPr="002C054B">
        <w:rPr>
          <w:rFonts w:hint="eastAsia"/>
          <w:sz w:val="24"/>
          <w:szCs w:val="24"/>
        </w:rPr>
        <w:t>定制。</w:t>
      </w:r>
    </w:p>
    <w:p w:rsidR="0002362A" w:rsidRDefault="00C76988" w:rsidP="00ED329E">
      <w:pPr>
        <w:pStyle w:val="1"/>
      </w:pPr>
      <w:bookmarkStart w:id="567" w:name="_Toc516497259"/>
      <w:r>
        <w:rPr>
          <w:rFonts w:hint="eastAsia"/>
        </w:rPr>
        <w:lastRenderedPageBreak/>
        <w:t>附录</w:t>
      </w:r>
      <w:bookmarkEnd w:id="567"/>
    </w:p>
    <w:p w:rsidR="00C76988" w:rsidRDefault="00C76988" w:rsidP="00803327">
      <w:pPr>
        <w:pStyle w:val="2"/>
      </w:pPr>
      <w:bookmarkStart w:id="568" w:name="_Toc516497260"/>
      <w:r>
        <w:rPr>
          <w:rFonts w:hint="eastAsia"/>
        </w:rPr>
        <w:t>附录</w:t>
      </w:r>
      <w:r w:rsidR="00ED329E">
        <w:rPr>
          <w:rFonts w:hint="eastAsia"/>
        </w:rPr>
        <w:t>1</w:t>
      </w:r>
      <w:bookmarkEnd w:id="568"/>
    </w:p>
    <w:p w:rsidR="006C587C" w:rsidRPr="002C054B" w:rsidRDefault="006C587C" w:rsidP="00803327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该附录包括目录</w:t>
      </w:r>
      <w:r w:rsidR="00064281" w:rsidRPr="002C054B">
        <w:rPr>
          <w:rFonts w:hint="eastAsia"/>
          <w:sz w:val="24"/>
          <w:szCs w:val="24"/>
        </w:rPr>
        <w:t>和文件</w:t>
      </w:r>
      <w:r w:rsidRPr="002C054B">
        <w:rPr>
          <w:rFonts w:hint="eastAsia"/>
          <w:sz w:val="24"/>
          <w:szCs w:val="24"/>
        </w:rPr>
        <w:t>：</w:t>
      </w:r>
    </w:p>
    <w:p w:rsidR="006C587C" w:rsidRPr="002C054B" w:rsidRDefault="000168D5" w:rsidP="00803327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 xml:space="preserve">1. </w:t>
      </w:r>
      <w:r w:rsidRPr="002C054B">
        <w:rPr>
          <w:rFonts w:hint="eastAsia"/>
          <w:sz w:val="24"/>
          <w:szCs w:val="24"/>
        </w:rPr>
        <w:t>外设：包括了外设的帮助文档和头文件</w:t>
      </w:r>
    </w:p>
    <w:p w:rsidR="00803327" w:rsidRPr="002C054B" w:rsidRDefault="000168D5" w:rsidP="00803327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 xml:space="preserve">2. </w:t>
      </w:r>
      <w:r w:rsidRPr="002C054B">
        <w:rPr>
          <w:rFonts w:hint="eastAsia"/>
          <w:sz w:val="24"/>
          <w:szCs w:val="24"/>
        </w:rPr>
        <w:t>客户知识库：包括了</w:t>
      </w:r>
      <w:proofErr w:type="spellStart"/>
      <w:r w:rsidRPr="002C054B">
        <w:rPr>
          <w:rFonts w:hint="eastAsia"/>
          <w:sz w:val="24"/>
          <w:szCs w:val="24"/>
        </w:rPr>
        <w:t>execl</w:t>
      </w:r>
      <w:proofErr w:type="spellEnd"/>
      <w:r w:rsidRPr="002C054B">
        <w:rPr>
          <w:rFonts w:hint="eastAsia"/>
          <w:sz w:val="24"/>
          <w:szCs w:val="24"/>
        </w:rPr>
        <w:t>文件，展示如何编写</w:t>
      </w:r>
      <w:r w:rsidR="00064281" w:rsidRPr="002C054B">
        <w:rPr>
          <w:rFonts w:hint="eastAsia"/>
          <w:sz w:val="24"/>
          <w:szCs w:val="24"/>
        </w:rPr>
        <w:t>知识库</w:t>
      </w:r>
    </w:p>
    <w:p w:rsidR="00064281" w:rsidRPr="002C054B" w:rsidRDefault="00064281" w:rsidP="00803327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 xml:space="preserve">3. </w:t>
      </w:r>
      <w:r w:rsidRPr="002C054B">
        <w:rPr>
          <w:rFonts w:hint="eastAsia"/>
          <w:sz w:val="24"/>
          <w:szCs w:val="24"/>
        </w:rPr>
        <w:t>导航</w:t>
      </w:r>
      <w:r w:rsidRPr="002C054B">
        <w:rPr>
          <w:rFonts w:hint="eastAsia"/>
          <w:sz w:val="24"/>
          <w:szCs w:val="24"/>
        </w:rPr>
        <w:t>APP</w:t>
      </w:r>
      <w:r w:rsidR="00E4735F" w:rsidRPr="002C054B">
        <w:rPr>
          <w:rFonts w:hint="eastAsia"/>
          <w:sz w:val="24"/>
          <w:szCs w:val="24"/>
        </w:rPr>
        <w:t>说明</w:t>
      </w:r>
      <w:r w:rsidRPr="002C054B">
        <w:rPr>
          <w:rFonts w:hint="eastAsia"/>
          <w:sz w:val="24"/>
          <w:szCs w:val="24"/>
        </w:rPr>
        <w:t>:</w:t>
      </w:r>
      <w:r w:rsidR="00E4735F" w:rsidRPr="002C054B">
        <w:rPr>
          <w:rFonts w:hint="eastAsia"/>
          <w:sz w:val="24"/>
          <w:szCs w:val="24"/>
        </w:rPr>
        <w:t>介绍导航</w:t>
      </w:r>
      <w:r w:rsidR="00E4735F" w:rsidRPr="002C054B">
        <w:rPr>
          <w:rFonts w:hint="eastAsia"/>
          <w:sz w:val="24"/>
          <w:szCs w:val="24"/>
        </w:rPr>
        <w:t>APP</w:t>
      </w:r>
      <w:r w:rsidR="00E4735F" w:rsidRPr="002C054B">
        <w:rPr>
          <w:rFonts w:hint="eastAsia"/>
          <w:sz w:val="24"/>
          <w:szCs w:val="24"/>
        </w:rPr>
        <w:t>功能和使用方法</w:t>
      </w:r>
    </w:p>
    <w:p w:rsidR="00E32294" w:rsidRPr="002C054B" w:rsidRDefault="00064281" w:rsidP="00803327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下载地址：</w:t>
      </w:r>
      <w:r w:rsidR="008F0E30" w:rsidRPr="008F0E30">
        <w:rPr>
          <w:sz w:val="24"/>
          <w:szCs w:val="24"/>
        </w:rPr>
        <w:t>https://github.com/43970117/GQY</w:t>
      </w:r>
    </w:p>
    <w:p w:rsidR="00536F95" w:rsidRDefault="00536F95" w:rsidP="00536F95"/>
    <w:p w:rsidR="00E32294" w:rsidRPr="00E32294" w:rsidRDefault="00E32294" w:rsidP="00E32294"/>
    <w:sectPr w:rsidR="00E32294" w:rsidRPr="00E32294" w:rsidSect="00FD2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6370" w:rsidRDefault="00B76370" w:rsidP="00D23467">
      <w:r>
        <w:separator/>
      </w:r>
    </w:p>
  </w:endnote>
  <w:endnote w:type="continuationSeparator" w:id="0">
    <w:p w:rsidR="00B76370" w:rsidRDefault="00B76370" w:rsidP="00D23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6370" w:rsidRDefault="00B76370" w:rsidP="00D23467">
      <w:r>
        <w:separator/>
      </w:r>
    </w:p>
  </w:footnote>
  <w:footnote w:type="continuationSeparator" w:id="0">
    <w:p w:rsidR="00B76370" w:rsidRDefault="00B76370" w:rsidP="00D23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D2273"/>
    <w:multiLevelType w:val="hybridMultilevel"/>
    <w:tmpl w:val="893687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A6F1498"/>
    <w:multiLevelType w:val="hybridMultilevel"/>
    <w:tmpl w:val="F730AE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9EE1CCB"/>
    <w:multiLevelType w:val="hybridMultilevel"/>
    <w:tmpl w:val="7CD8039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0151CAA"/>
    <w:multiLevelType w:val="hybridMultilevel"/>
    <w:tmpl w:val="95C056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90AB455"/>
    <w:multiLevelType w:val="singleLevel"/>
    <w:tmpl w:val="590AB455"/>
    <w:lvl w:ilvl="0">
      <w:start w:val="2"/>
      <w:numFmt w:val="chineseCounting"/>
      <w:suff w:val="nothing"/>
      <w:lvlText w:val="%1．"/>
      <w:lvlJc w:val="left"/>
    </w:lvl>
  </w:abstractNum>
  <w:abstractNum w:abstractNumId="5" w15:restartNumberingAfterBreak="0">
    <w:nsid w:val="590ABFD6"/>
    <w:multiLevelType w:val="singleLevel"/>
    <w:tmpl w:val="590ABFD6"/>
    <w:lvl w:ilvl="0">
      <w:start w:val="2"/>
      <w:numFmt w:val="decimal"/>
      <w:suff w:val="nothing"/>
      <w:lvlText w:val="%1."/>
      <w:lvlJc w:val="left"/>
    </w:lvl>
  </w:abstractNum>
  <w:abstractNum w:abstractNumId="6" w15:restartNumberingAfterBreak="0">
    <w:nsid w:val="7092566F"/>
    <w:multiLevelType w:val="hybridMultilevel"/>
    <w:tmpl w:val="C4C41C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李 玺华">
    <w15:presenceInfo w15:providerId="Windows Live" w15:userId="ed1a02afdb6ab8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FBD"/>
    <w:rsid w:val="00000415"/>
    <w:rsid w:val="00005132"/>
    <w:rsid w:val="00014968"/>
    <w:rsid w:val="000168D5"/>
    <w:rsid w:val="0002362A"/>
    <w:rsid w:val="000250D5"/>
    <w:rsid w:val="00033588"/>
    <w:rsid w:val="0003462B"/>
    <w:rsid w:val="00035327"/>
    <w:rsid w:val="000467FA"/>
    <w:rsid w:val="0005074B"/>
    <w:rsid w:val="00051381"/>
    <w:rsid w:val="00051DB9"/>
    <w:rsid w:val="00055DC3"/>
    <w:rsid w:val="00056A4D"/>
    <w:rsid w:val="00064281"/>
    <w:rsid w:val="00081063"/>
    <w:rsid w:val="000843D5"/>
    <w:rsid w:val="00097216"/>
    <w:rsid w:val="00097F8B"/>
    <w:rsid w:val="000B3603"/>
    <w:rsid w:val="000C33CB"/>
    <w:rsid w:val="000D0CC7"/>
    <w:rsid w:val="000D206D"/>
    <w:rsid w:val="000D406C"/>
    <w:rsid w:val="000D41C1"/>
    <w:rsid w:val="000D4F4A"/>
    <w:rsid w:val="000E3425"/>
    <w:rsid w:val="000F68CD"/>
    <w:rsid w:val="00103A4E"/>
    <w:rsid w:val="00105A3E"/>
    <w:rsid w:val="001067A3"/>
    <w:rsid w:val="00110048"/>
    <w:rsid w:val="0011210D"/>
    <w:rsid w:val="001229AE"/>
    <w:rsid w:val="001260AD"/>
    <w:rsid w:val="001266D4"/>
    <w:rsid w:val="00130AF5"/>
    <w:rsid w:val="00131F53"/>
    <w:rsid w:val="0013425C"/>
    <w:rsid w:val="0013733C"/>
    <w:rsid w:val="001431C5"/>
    <w:rsid w:val="00143DFC"/>
    <w:rsid w:val="00144967"/>
    <w:rsid w:val="001500F7"/>
    <w:rsid w:val="00156E04"/>
    <w:rsid w:val="001664B3"/>
    <w:rsid w:val="00172DA3"/>
    <w:rsid w:val="00172E25"/>
    <w:rsid w:val="00173662"/>
    <w:rsid w:val="0017371C"/>
    <w:rsid w:val="00176E6C"/>
    <w:rsid w:val="001772B0"/>
    <w:rsid w:val="00182070"/>
    <w:rsid w:val="00185F31"/>
    <w:rsid w:val="00191BA9"/>
    <w:rsid w:val="00195E82"/>
    <w:rsid w:val="00195F51"/>
    <w:rsid w:val="001A0365"/>
    <w:rsid w:val="001A0A3F"/>
    <w:rsid w:val="001A190D"/>
    <w:rsid w:val="001A23D9"/>
    <w:rsid w:val="001A7306"/>
    <w:rsid w:val="001B1B3D"/>
    <w:rsid w:val="001B5020"/>
    <w:rsid w:val="001D2360"/>
    <w:rsid w:val="001E319F"/>
    <w:rsid w:val="001E4340"/>
    <w:rsid w:val="001E5D1A"/>
    <w:rsid w:val="001E6FDE"/>
    <w:rsid w:val="00200CF1"/>
    <w:rsid w:val="002031C1"/>
    <w:rsid w:val="00204B20"/>
    <w:rsid w:val="002166AC"/>
    <w:rsid w:val="00217B7E"/>
    <w:rsid w:val="00224AE1"/>
    <w:rsid w:val="00233D6C"/>
    <w:rsid w:val="0023796E"/>
    <w:rsid w:val="0024027A"/>
    <w:rsid w:val="0025729F"/>
    <w:rsid w:val="002578D4"/>
    <w:rsid w:val="00262BF2"/>
    <w:rsid w:val="00262E21"/>
    <w:rsid w:val="002632C0"/>
    <w:rsid w:val="00263D32"/>
    <w:rsid w:val="00264C61"/>
    <w:rsid w:val="0026520A"/>
    <w:rsid w:val="00267A49"/>
    <w:rsid w:val="00267AE9"/>
    <w:rsid w:val="00274945"/>
    <w:rsid w:val="002751AC"/>
    <w:rsid w:val="00277446"/>
    <w:rsid w:val="002859D2"/>
    <w:rsid w:val="00295431"/>
    <w:rsid w:val="002A1B70"/>
    <w:rsid w:val="002A354B"/>
    <w:rsid w:val="002A7984"/>
    <w:rsid w:val="002B0B86"/>
    <w:rsid w:val="002B79BB"/>
    <w:rsid w:val="002B7CD2"/>
    <w:rsid w:val="002B7F36"/>
    <w:rsid w:val="002C054B"/>
    <w:rsid w:val="002C064B"/>
    <w:rsid w:val="002C18B1"/>
    <w:rsid w:val="002C1D08"/>
    <w:rsid w:val="002C64EC"/>
    <w:rsid w:val="002D2FBD"/>
    <w:rsid w:val="002E0617"/>
    <w:rsid w:val="002E2558"/>
    <w:rsid w:val="002E4E64"/>
    <w:rsid w:val="002E7372"/>
    <w:rsid w:val="002E7EE1"/>
    <w:rsid w:val="002F49E2"/>
    <w:rsid w:val="0030633A"/>
    <w:rsid w:val="00310457"/>
    <w:rsid w:val="0031177C"/>
    <w:rsid w:val="00311CA5"/>
    <w:rsid w:val="003240EC"/>
    <w:rsid w:val="00327794"/>
    <w:rsid w:val="003344B4"/>
    <w:rsid w:val="0033605E"/>
    <w:rsid w:val="00336CCA"/>
    <w:rsid w:val="00337362"/>
    <w:rsid w:val="00342719"/>
    <w:rsid w:val="003429C7"/>
    <w:rsid w:val="003451BE"/>
    <w:rsid w:val="00346DF1"/>
    <w:rsid w:val="0035743B"/>
    <w:rsid w:val="003609D5"/>
    <w:rsid w:val="00370148"/>
    <w:rsid w:val="00370E32"/>
    <w:rsid w:val="00373389"/>
    <w:rsid w:val="00390326"/>
    <w:rsid w:val="003927E4"/>
    <w:rsid w:val="003940E3"/>
    <w:rsid w:val="00394685"/>
    <w:rsid w:val="003A4BC1"/>
    <w:rsid w:val="003A5125"/>
    <w:rsid w:val="003A77BC"/>
    <w:rsid w:val="003A7F2D"/>
    <w:rsid w:val="003B2F80"/>
    <w:rsid w:val="003B7591"/>
    <w:rsid w:val="003C16B6"/>
    <w:rsid w:val="003C26AB"/>
    <w:rsid w:val="003C5DE4"/>
    <w:rsid w:val="003C6DDF"/>
    <w:rsid w:val="003D5E30"/>
    <w:rsid w:val="003D700E"/>
    <w:rsid w:val="003E06AC"/>
    <w:rsid w:val="003E0AC8"/>
    <w:rsid w:val="003E0B1B"/>
    <w:rsid w:val="003E1AC0"/>
    <w:rsid w:val="003E388E"/>
    <w:rsid w:val="003F08EF"/>
    <w:rsid w:val="00402B85"/>
    <w:rsid w:val="00404585"/>
    <w:rsid w:val="00415DD4"/>
    <w:rsid w:val="00415E02"/>
    <w:rsid w:val="0041661F"/>
    <w:rsid w:val="00416A92"/>
    <w:rsid w:val="004214FB"/>
    <w:rsid w:val="004216AA"/>
    <w:rsid w:val="0043214C"/>
    <w:rsid w:val="004362DF"/>
    <w:rsid w:val="0043669D"/>
    <w:rsid w:val="0044045B"/>
    <w:rsid w:val="00440E1F"/>
    <w:rsid w:val="004462D0"/>
    <w:rsid w:val="004662E1"/>
    <w:rsid w:val="004715F3"/>
    <w:rsid w:val="00471E9D"/>
    <w:rsid w:val="00472A84"/>
    <w:rsid w:val="00475272"/>
    <w:rsid w:val="0048009F"/>
    <w:rsid w:val="00482E10"/>
    <w:rsid w:val="00486F2F"/>
    <w:rsid w:val="00487DB9"/>
    <w:rsid w:val="00495BEE"/>
    <w:rsid w:val="004967CF"/>
    <w:rsid w:val="00496872"/>
    <w:rsid w:val="004A17A4"/>
    <w:rsid w:val="004A4E99"/>
    <w:rsid w:val="004B0791"/>
    <w:rsid w:val="004B1629"/>
    <w:rsid w:val="004B5ECA"/>
    <w:rsid w:val="004B6C7C"/>
    <w:rsid w:val="004C1DD8"/>
    <w:rsid w:val="004C5748"/>
    <w:rsid w:val="004D0DF4"/>
    <w:rsid w:val="004D19F6"/>
    <w:rsid w:val="004E528D"/>
    <w:rsid w:val="004F4308"/>
    <w:rsid w:val="00510821"/>
    <w:rsid w:val="005109D8"/>
    <w:rsid w:val="005137AF"/>
    <w:rsid w:val="005142E7"/>
    <w:rsid w:val="00515A87"/>
    <w:rsid w:val="00515F32"/>
    <w:rsid w:val="00516DAA"/>
    <w:rsid w:val="0052171D"/>
    <w:rsid w:val="005307A8"/>
    <w:rsid w:val="00530AEC"/>
    <w:rsid w:val="00535344"/>
    <w:rsid w:val="00536F95"/>
    <w:rsid w:val="00537612"/>
    <w:rsid w:val="0054362F"/>
    <w:rsid w:val="005474B2"/>
    <w:rsid w:val="00560BCB"/>
    <w:rsid w:val="00562E5C"/>
    <w:rsid w:val="00563C5C"/>
    <w:rsid w:val="005703E8"/>
    <w:rsid w:val="00573E1B"/>
    <w:rsid w:val="00574D60"/>
    <w:rsid w:val="00577893"/>
    <w:rsid w:val="005821C0"/>
    <w:rsid w:val="005865F9"/>
    <w:rsid w:val="0059776C"/>
    <w:rsid w:val="005A36E8"/>
    <w:rsid w:val="005A3822"/>
    <w:rsid w:val="005A4389"/>
    <w:rsid w:val="005A5636"/>
    <w:rsid w:val="005B1F1D"/>
    <w:rsid w:val="005C54DF"/>
    <w:rsid w:val="005D4268"/>
    <w:rsid w:val="005E230E"/>
    <w:rsid w:val="005E37B8"/>
    <w:rsid w:val="005E70DD"/>
    <w:rsid w:val="005F35F2"/>
    <w:rsid w:val="005F693A"/>
    <w:rsid w:val="005F6C2B"/>
    <w:rsid w:val="005F7EB6"/>
    <w:rsid w:val="0061041E"/>
    <w:rsid w:val="00613DE8"/>
    <w:rsid w:val="0061643F"/>
    <w:rsid w:val="006234F4"/>
    <w:rsid w:val="006305F9"/>
    <w:rsid w:val="00633079"/>
    <w:rsid w:val="0064724B"/>
    <w:rsid w:val="00651693"/>
    <w:rsid w:val="006517A7"/>
    <w:rsid w:val="006541C8"/>
    <w:rsid w:val="00656DDC"/>
    <w:rsid w:val="00657D57"/>
    <w:rsid w:val="00660936"/>
    <w:rsid w:val="006631E1"/>
    <w:rsid w:val="0067670D"/>
    <w:rsid w:val="00676CAF"/>
    <w:rsid w:val="00676F3E"/>
    <w:rsid w:val="00680196"/>
    <w:rsid w:val="00682469"/>
    <w:rsid w:val="00683561"/>
    <w:rsid w:val="006843BD"/>
    <w:rsid w:val="00686941"/>
    <w:rsid w:val="00686E70"/>
    <w:rsid w:val="00695448"/>
    <w:rsid w:val="006A37B4"/>
    <w:rsid w:val="006A4C0A"/>
    <w:rsid w:val="006B569A"/>
    <w:rsid w:val="006C0F8B"/>
    <w:rsid w:val="006C1017"/>
    <w:rsid w:val="006C587C"/>
    <w:rsid w:val="006D09AD"/>
    <w:rsid w:val="006D6E71"/>
    <w:rsid w:val="006E0DAB"/>
    <w:rsid w:val="006E55C3"/>
    <w:rsid w:val="006E7353"/>
    <w:rsid w:val="006F5349"/>
    <w:rsid w:val="0070004A"/>
    <w:rsid w:val="007224B2"/>
    <w:rsid w:val="00730816"/>
    <w:rsid w:val="007362B9"/>
    <w:rsid w:val="00747F45"/>
    <w:rsid w:val="00756742"/>
    <w:rsid w:val="007567BA"/>
    <w:rsid w:val="007575CA"/>
    <w:rsid w:val="00761F2B"/>
    <w:rsid w:val="00773E15"/>
    <w:rsid w:val="00777CBB"/>
    <w:rsid w:val="00796876"/>
    <w:rsid w:val="00797819"/>
    <w:rsid w:val="007A3D5D"/>
    <w:rsid w:val="007A50A2"/>
    <w:rsid w:val="007A5EB9"/>
    <w:rsid w:val="007B0984"/>
    <w:rsid w:val="007B1AB1"/>
    <w:rsid w:val="007D79FF"/>
    <w:rsid w:val="007E0750"/>
    <w:rsid w:val="008007EE"/>
    <w:rsid w:val="00801EBE"/>
    <w:rsid w:val="00803327"/>
    <w:rsid w:val="00804A36"/>
    <w:rsid w:val="00806D5E"/>
    <w:rsid w:val="00810A5E"/>
    <w:rsid w:val="00820559"/>
    <w:rsid w:val="008207BE"/>
    <w:rsid w:val="00820E10"/>
    <w:rsid w:val="008218BB"/>
    <w:rsid w:val="00824229"/>
    <w:rsid w:val="0082542B"/>
    <w:rsid w:val="008266F4"/>
    <w:rsid w:val="00830314"/>
    <w:rsid w:val="00832606"/>
    <w:rsid w:val="00836B9A"/>
    <w:rsid w:val="00836DDA"/>
    <w:rsid w:val="00842F8F"/>
    <w:rsid w:val="008540FF"/>
    <w:rsid w:val="00861423"/>
    <w:rsid w:val="00865167"/>
    <w:rsid w:val="008652AD"/>
    <w:rsid w:val="0087070C"/>
    <w:rsid w:val="00872264"/>
    <w:rsid w:val="0088522E"/>
    <w:rsid w:val="00886730"/>
    <w:rsid w:val="00890885"/>
    <w:rsid w:val="0089265E"/>
    <w:rsid w:val="008A4465"/>
    <w:rsid w:val="008B0C6F"/>
    <w:rsid w:val="008B6492"/>
    <w:rsid w:val="008D2735"/>
    <w:rsid w:val="008D4948"/>
    <w:rsid w:val="008D59E0"/>
    <w:rsid w:val="008E0A02"/>
    <w:rsid w:val="008E38DD"/>
    <w:rsid w:val="008E78D2"/>
    <w:rsid w:val="008F0E30"/>
    <w:rsid w:val="008F4EE5"/>
    <w:rsid w:val="008F578F"/>
    <w:rsid w:val="009001EB"/>
    <w:rsid w:val="009023A8"/>
    <w:rsid w:val="009035E3"/>
    <w:rsid w:val="0091071A"/>
    <w:rsid w:val="00920A34"/>
    <w:rsid w:val="009364AC"/>
    <w:rsid w:val="00941A1F"/>
    <w:rsid w:val="0094601D"/>
    <w:rsid w:val="00946BF7"/>
    <w:rsid w:val="0094776E"/>
    <w:rsid w:val="009520F9"/>
    <w:rsid w:val="0096347D"/>
    <w:rsid w:val="00963A22"/>
    <w:rsid w:val="00972AF6"/>
    <w:rsid w:val="00977067"/>
    <w:rsid w:val="00985999"/>
    <w:rsid w:val="00986F00"/>
    <w:rsid w:val="00987731"/>
    <w:rsid w:val="0099046F"/>
    <w:rsid w:val="00992A0C"/>
    <w:rsid w:val="00995591"/>
    <w:rsid w:val="009960F1"/>
    <w:rsid w:val="00997EB0"/>
    <w:rsid w:val="009A0F84"/>
    <w:rsid w:val="009A242D"/>
    <w:rsid w:val="009A2668"/>
    <w:rsid w:val="009A4020"/>
    <w:rsid w:val="009A4C3E"/>
    <w:rsid w:val="009A7555"/>
    <w:rsid w:val="009B0374"/>
    <w:rsid w:val="009B245E"/>
    <w:rsid w:val="009B26D5"/>
    <w:rsid w:val="009B46FC"/>
    <w:rsid w:val="009B582C"/>
    <w:rsid w:val="009C05BE"/>
    <w:rsid w:val="009C678A"/>
    <w:rsid w:val="009D3E91"/>
    <w:rsid w:val="009D5311"/>
    <w:rsid w:val="009E4836"/>
    <w:rsid w:val="009E4C90"/>
    <w:rsid w:val="009E7D4E"/>
    <w:rsid w:val="009F04E3"/>
    <w:rsid w:val="009F0948"/>
    <w:rsid w:val="009F422B"/>
    <w:rsid w:val="009F42CF"/>
    <w:rsid w:val="009F4A18"/>
    <w:rsid w:val="00A00098"/>
    <w:rsid w:val="00A0297B"/>
    <w:rsid w:val="00A0669F"/>
    <w:rsid w:val="00A06AD2"/>
    <w:rsid w:val="00A111BB"/>
    <w:rsid w:val="00A11DF4"/>
    <w:rsid w:val="00A139A0"/>
    <w:rsid w:val="00A14859"/>
    <w:rsid w:val="00A21F95"/>
    <w:rsid w:val="00A31958"/>
    <w:rsid w:val="00A33E5F"/>
    <w:rsid w:val="00A3419C"/>
    <w:rsid w:val="00A349A0"/>
    <w:rsid w:val="00A5097A"/>
    <w:rsid w:val="00A517C0"/>
    <w:rsid w:val="00A60673"/>
    <w:rsid w:val="00A648B3"/>
    <w:rsid w:val="00A648B8"/>
    <w:rsid w:val="00A70006"/>
    <w:rsid w:val="00A811FB"/>
    <w:rsid w:val="00A82141"/>
    <w:rsid w:val="00A8620D"/>
    <w:rsid w:val="00A863A4"/>
    <w:rsid w:val="00A86A05"/>
    <w:rsid w:val="00A90932"/>
    <w:rsid w:val="00A956CF"/>
    <w:rsid w:val="00AA283C"/>
    <w:rsid w:val="00AA4333"/>
    <w:rsid w:val="00AB231E"/>
    <w:rsid w:val="00AB4AE6"/>
    <w:rsid w:val="00AB5767"/>
    <w:rsid w:val="00AB5B6B"/>
    <w:rsid w:val="00AC647F"/>
    <w:rsid w:val="00AD6B31"/>
    <w:rsid w:val="00AE33AA"/>
    <w:rsid w:val="00AE4D56"/>
    <w:rsid w:val="00AF02C0"/>
    <w:rsid w:val="00AF135A"/>
    <w:rsid w:val="00AF1551"/>
    <w:rsid w:val="00AF3DD0"/>
    <w:rsid w:val="00AF4AC6"/>
    <w:rsid w:val="00B01272"/>
    <w:rsid w:val="00B02EA3"/>
    <w:rsid w:val="00B14D80"/>
    <w:rsid w:val="00B16BF9"/>
    <w:rsid w:val="00B16C5B"/>
    <w:rsid w:val="00B25966"/>
    <w:rsid w:val="00B25A41"/>
    <w:rsid w:val="00B309C1"/>
    <w:rsid w:val="00B33CB5"/>
    <w:rsid w:val="00B37FCD"/>
    <w:rsid w:val="00B43EE0"/>
    <w:rsid w:val="00B45148"/>
    <w:rsid w:val="00B62296"/>
    <w:rsid w:val="00B630E3"/>
    <w:rsid w:val="00B76370"/>
    <w:rsid w:val="00B769A8"/>
    <w:rsid w:val="00B82FF2"/>
    <w:rsid w:val="00B85AF7"/>
    <w:rsid w:val="00B946FD"/>
    <w:rsid w:val="00B95DB6"/>
    <w:rsid w:val="00B97EDA"/>
    <w:rsid w:val="00BA649A"/>
    <w:rsid w:val="00BA7566"/>
    <w:rsid w:val="00BB6D2C"/>
    <w:rsid w:val="00BB6EF4"/>
    <w:rsid w:val="00BB75C1"/>
    <w:rsid w:val="00BC086A"/>
    <w:rsid w:val="00BC43C8"/>
    <w:rsid w:val="00BC59EB"/>
    <w:rsid w:val="00BE19E1"/>
    <w:rsid w:val="00BE2986"/>
    <w:rsid w:val="00BE46C3"/>
    <w:rsid w:val="00BF055D"/>
    <w:rsid w:val="00BF119F"/>
    <w:rsid w:val="00BF3957"/>
    <w:rsid w:val="00BF42BE"/>
    <w:rsid w:val="00BF5462"/>
    <w:rsid w:val="00BF754B"/>
    <w:rsid w:val="00C02026"/>
    <w:rsid w:val="00C04050"/>
    <w:rsid w:val="00C0450C"/>
    <w:rsid w:val="00C1070F"/>
    <w:rsid w:val="00C214D8"/>
    <w:rsid w:val="00C2168D"/>
    <w:rsid w:val="00C217FE"/>
    <w:rsid w:val="00C23E20"/>
    <w:rsid w:val="00C24C3B"/>
    <w:rsid w:val="00C253CD"/>
    <w:rsid w:val="00C3659F"/>
    <w:rsid w:val="00C37907"/>
    <w:rsid w:val="00C41491"/>
    <w:rsid w:val="00C4525F"/>
    <w:rsid w:val="00C566AE"/>
    <w:rsid w:val="00C5676E"/>
    <w:rsid w:val="00C5767F"/>
    <w:rsid w:val="00C57A1C"/>
    <w:rsid w:val="00C57FA3"/>
    <w:rsid w:val="00C6069E"/>
    <w:rsid w:val="00C6498F"/>
    <w:rsid w:val="00C6550C"/>
    <w:rsid w:val="00C65E29"/>
    <w:rsid w:val="00C70184"/>
    <w:rsid w:val="00C75EFC"/>
    <w:rsid w:val="00C761AD"/>
    <w:rsid w:val="00C76988"/>
    <w:rsid w:val="00C76D01"/>
    <w:rsid w:val="00C779E1"/>
    <w:rsid w:val="00C817DD"/>
    <w:rsid w:val="00C81F39"/>
    <w:rsid w:val="00C866A2"/>
    <w:rsid w:val="00C8780D"/>
    <w:rsid w:val="00C96A0B"/>
    <w:rsid w:val="00CA1064"/>
    <w:rsid w:val="00CA3C76"/>
    <w:rsid w:val="00CA73F2"/>
    <w:rsid w:val="00CB2122"/>
    <w:rsid w:val="00CB324F"/>
    <w:rsid w:val="00CB4B64"/>
    <w:rsid w:val="00CB7F02"/>
    <w:rsid w:val="00CC59F9"/>
    <w:rsid w:val="00CD3A71"/>
    <w:rsid w:val="00CD797D"/>
    <w:rsid w:val="00CF7153"/>
    <w:rsid w:val="00D02A76"/>
    <w:rsid w:val="00D02F9E"/>
    <w:rsid w:val="00D0376D"/>
    <w:rsid w:val="00D0542A"/>
    <w:rsid w:val="00D07D9E"/>
    <w:rsid w:val="00D158A0"/>
    <w:rsid w:val="00D205FF"/>
    <w:rsid w:val="00D23467"/>
    <w:rsid w:val="00D23CEC"/>
    <w:rsid w:val="00D266D7"/>
    <w:rsid w:val="00D3115D"/>
    <w:rsid w:val="00D35681"/>
    <w:rsid w:val="00D40692"/>
    <w:rsid w:val="00D420DC"/>
    <w:rsid w:val="00D52D67"/>
    <w:rsid w:val="00D53CE3"/>
    <w:rsid w:val="00D55E90"/>
    <w:rsid w:val="00D5701D"/>
    <w:rsid w:val="00D61858"/>
    <w:rsid w:val="00D81A90"/>
    <w:rsid w:val="00D8242A"/>
    <w:rsid w:val="00D85260"/>
    <w:rsid w:val="00D87568"/>
    <w:rsid w:val="00D96354"/>
    <w:rsid w:val="00DA0071"/>
    <w:rsid w:val="00DA7147"/>
    <w:rsid w:val="00DB79E2"/>
    <w:rsid w:val="00DC28A7"/>
    <w:rsid w:val="00DC295B"/>
    <w:rsid w:val="00DC4DEA"/>
    <w:rsid w:val="00DC780C"/>
    <w:rsid w:val="00DD08C3"/>
    <w:rsid w:val="00DD38A5"/>
    <w:rsid w:val="00DD4B41"/>
    <w:rsid w:val="00DD4D72"/>
    <w:rsid w:val="00DE14D6"/>
    <w:rsid w:val="00DF140A"/>
    <w:rsid w:val="00DF1EEF"/>
    <w:rsid w:val="00DF2513"/>
    <w:rsid w:val="00DF68B1"/>
    <w:rsid w:val="00DF74D7"/>
    <w:rsid w:val="00E0236D"/>
    <w:rsid w:val="00E04B89"/>
    <w:rsid w:val="00E120A9"/>
    <w:rsid w:val="00E13B57"/>
    <w:rsid w:val="00E17FC6"/>
    <w:rsid w:val="00E32294"/>
    <w:rsid w:val="00E33C0A"/>
    <w:rsid w:val="00E37AB1"/>
    <w:rsid w:val="00E408AB"/>
    <w:rsid w:val="00E456EE"/>
    <w:rsid w:val="00E4735F"/>
    <w:rsid w:val="00E60610"/>
    <w:rsid w:val="00E616CE"/>
    <w:rsid w:val="00E65CFA"/>
    <w:rsid w:val="00E726A9"/>
    <w:rsid w:val="00E75970"/>
    <w:rsid w:val="00E802DB"/>
    <w:rsid w:val="00E814C8"/>
    <w:rsid w:val="00E834D9"/>
    <w:rsid w:val="00E8407C"/>
    <w:rsid w:val="00E84DF2"/>
    <w:rsid w:val="00E86058"/>
    <w:rsid w:val="00E86156"/>
    <w:rsid w:val="00E92210"/>
    <w:rsid w:val="00E93871"/>
    <w:rsid w:val="00E945F4"/>
    <w:rsid w:val="00EC5E94"/>
    <w:rsid w:val="00ED329E"/>
    <w:rsid w:val="00ED35D7"/>
    <w:rsid w:val="00ED55CA"/>
    <w:rsid w:val="00ED7CC7"/>
    <w:rsid w:val="00EE0D07"/>
    <w:rsid w:val="00EF2806"/>
    <w:rsid w:val="00F00F94"/>
    <w:rsid w:val="00F12DDE"/>
    <w:rsid w:val="00F13908"/>
    <w:rsid w:val="00F234E1"/>
    <w:rsid w:val="00F234EF"/>
    <w:rsid w:val="00F247A8"/>
    <w:rsid w:val="00F30960"/>
    <w:rsid w:val="00F36C16"/>
    <w:rsid w:val="00F5279A"/>
    <w:rsid w:val="00F53B72"/>
    <w:rsid w:val="00F53FE5"/>
    <w:rsid w:val="00F5770E"/>
    <w:rsid w:val="00F57D9A"/>
    <w:rsid w:val="00F72D1E"/>
    <w:rsid w:val="00F774AD"/>
    <w:rsid w:val="00F77A3F"/>
    <w:rsid w:val="00F86044"/>
    <w:rsid w:val="00F87DC6"/>
    <w:rsid w:val="00F9231F"/>
    <w:rsid w:val="00F93B1E"/>
    <w:rsid w:val="00FA0A96"/>
    <w:rsid w:val="00FA2254"/>
    <w:rsid w:val="00FB0835"/>
    <w:rsid w:val="00FB2999"/>
    <w:rsid w:val="00FC1D04"/>
    <w:rsid w:val="00FC6BCE"/>
    <w:rsid w:val="00FD09F5"/>
    <w:rsid w:val="00FD2A1B"/>
    <w:rsid w:val="00FD4032"/>
    <w:rsid w:val="00FD6F76"/>
    <w:rsid w:val="00FD71B1"/>
    <w:rsid w:val="00FE527E"/>
    <w:rsid w:val="00FE5364"/>
    <w:rsid w:val="00FE7E8B"/>
    <w:rsid w:val="00FF44E3"/>
    <w:rsid w:val="00FF5163"/>
    <w:rsid w:val="00FF53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DA844C-E26E-41AB-8A99-F77CA53E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2F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2F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34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51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2FB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D2FBD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D0376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0376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D23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2346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234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2346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234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609D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609D5"/>
  </w:style>
  <w:style w:type="paragraph" w:styleId="TOC2">
    <w:name w:val="toc 2"/>
    <w:basedOn w:val="a"/>
    <w:next w:val="a"/>
    <w:autoRedefine/>
    <w:uiPriority w:val="39"/>
    <w:unhideWhenUsed/>
    <w:rsid w:val="003609D5"/>
    <w:pPr>
      <w:ind w:leftChars="200" w:left="420"/>
    </w:pPr>
  </w:style>
  <w:style w:type="character" w:styleId="aa">
    <w:name w:val="Hyperlink"/>
    <w:basedOn w:val="a0"/>
    <w:uiPriority w:val="99"/>
    <w:unhideWhenUsed/>
    <w:rsid w:val="003609D5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2171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2171D"/>
    <w:rPr>
      <w:sz w:val="18"/>
      <w:szCs w:val="18"/>
    </w:rPr>
  </w:style>
  <w:style w:type="table" w:styleId="ad">
    <w:name w:val="Table Grid"/>
    <w:basedOn w:val="a1"/>
    <w:rsid w:val="0052171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Subtitle"/>
    <w:basedOn w:val="a"/>
    <w:next w:val="a"/>
    <w:link w:val="af"/>
    <w:uiPriority w:val="11"/>
    <w:qFormat/>
    <w:rsid w:val="003E1AC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">
    <w:name w:val="副标题 字符"/>
    <w:basedOn w:val="a0"/>
    <w:link w:val="ae"/>
    <w:uiPriority w:val="11"/>
    <w:rsid w:val="003E1AC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0">
    <w:name w:val="FollowedHyperlink"/>
    <w:basedOn w:val="a0"/>
    <w:uiPriority w:val="99"/>
    <w:semiHidden/>
    <w:unhideWhenUsed/>
    <w:rsid w:val="005F7EB6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865167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865167"/>
    <w:pPr>
      <w:ind w:leftChars="400" w:left="840"/>
    </w:pPr>
  </w:style>
  <w:style w:type="paragraph" w:styleId="af1">
    <w:name w:val="Revision"/>
    <w:hidden/>
    <w:uiPriority w:val="99"/>
    <w:semiHidden/>
    <w:rsid w:val="00C56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8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43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87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822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8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5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75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2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57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60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04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1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67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57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17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82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91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95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609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7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23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84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36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29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89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6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2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91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24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36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91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19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5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42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05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8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23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789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803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7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0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57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39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43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39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4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7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78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jpeg"/><Relationship Id="rId61" Type="http://schemas.openxmlformats.org/officeDocument/2006/relationships/image" Target="media/image54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248C4-5A67-4EC5-9D78-7A607079E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2535</Words>
  <Characters>14452</Characters>
  <Application>Microsoft Office Word</Application>
  <DocSecurity>0</DocSecurity>
  <Lines>120</Lines>
  <Paragraphs>33</Paragraphs>
  <ScaleCrop>false</ScaleCrop>
  <Company>Sky123.Org</Company>
  <LinksUpToDate>false</LinksUpToDate>
  <CharactersWithSpaces>16954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李 玺华</cp:lastModifiedBy>
  <cp:revision>121</cp:revision>
  <dcterms:created xsi:type="dcterms:W3CDTF">2017-06-14T04:33:00Z</dcterms:created>
  <dcterms:modified xsi:type="dcterms:W3CDTF">2018-06-25T04:47:00Z</dcterms:modified>
</cp:coreProperties>
</file>